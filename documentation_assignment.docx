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35C29" w14:textId="4F89AA26" w:rsidR="00624126" w:rsidRPr="007A6785" w:rsidRDefault="00AD5F43" w:rsidP="007A6785">
      <w:pPr>
        <w:spacing w:after="120" w:line="288" w:lineRule="auto"/>
        <w:jc w:val="center"/>
        <w:rPr>
          <w:rFonts w:asciiTheme="majorHAnsi" w:hAnsiTheme="majorHAnsi" w:cstheme="majorHAnsi"/>
          <w:b/>
        </w:rPr>
      </w:pPr>
      <w:r w:rsidRPr="00E17759">
        <w:rPr>
          <w:rFonts w:asciiTheme="majorHAnsi" w:hAnsiTheme="majorHAnsi" w:cstheme="majorHAnsi"/>
          <w:b/>
          <w:lang w:val="el-GR"/>
        </w:rPr>
        <w:softHyphen/>
      </w:r>
      <w:r w:rsidRPr="00E17759">
        <w:rPr>
          <w:rFonts w:asciiTheme="majorHAnsi" w:hAnsiTheme="majorHAnsi" w:cstheme="majorHAnsi"/>
          <w:b/>
          <w:lang w:val="el-GR"/>
        </w:rPr>
        <w:softHyphen/>
      </w:r>
      <w:r w:rsidR="00624126" w:rsidRPr="007A6785">
        <w:rPr>
          <w:rFonts w:asciiTheme="majorHAnsi" w:hAnsiTheme="majorHAnsi" w:cstheme="majorHAnsi"/>
          <w:b/>
        </w:rPr>
        <w:t xml:space="preserve"> </w:t>
      </w:r>
      <w:r w:rsidR="00624126" w:rsidRPr="007A6785">
        <w:rPr>
          <w:rFonts w:asciiTheme="majorHAnsi" w:hAnsiTheme="majorHAnsi" w:cstheme="majorHAnsi"/>
          <w:b/>
          <w:noProof/>
        </w:rPr>
        <w:drawing>
          <wp:inline distT="114300" distB="114300" distL="114300" distR="114300" wp14:anchorId="5AC78023" wp14:editId="328BA033">
            <wp:extent cx="1114425" cy="1114425"/>
            <wp:effectExtent l="0" t="0" r="0" b="0"/>
            <wp:docPr id="1" name="image1.png" descr="A blue and red 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red logo&#10;&#10;Description automatically generated"/>
                    <pic:cNvPicPr preferRelativeResize="0"/>
                  </pic:nvPicPr>
                  <pic:blipFill>
                    <a:blip r:embed="rId11"/>
                    <a:srcRect/>
                    <a:stretch>
                      <a:fillRect/>
                    </a:stretch>
                  </pic:blipFill>
                  <pic:spPr>
                    <a:xfrm>
                      <a:off x="0" y="0"/>
                      <a:ext cx="1114425" cy="1114425"/>
                    </a:xfrm>
                    <a:prstGeom prst="rect">
                      <a:avLst/>
                    </a:prstGeom>
                    <a:ln/>
                  </pic:spPr>
                </pic:pic>
              </a:graphicData>
            </a:graphic>
          </wp:inline>
        </w:drawing>
      </w:r>
    </w:p>
    <w:p w14:paraId="034CFCD1" w14:textId="77777777" w:rsidR="001D685F" w:rsidRDefault="001D685F" w:rsidP="007A6785">
      <w:pPr>
        <w:spacing w:after="120" w:line="288" w:lineRule="auto"/>
        <w:jc w:val="center"/>
        <w:rPr>
          <w:rFonts w:asciiTheme="majorHAnsi" w:hAnsiTheme="majorHAnsi" w:cstheme="majorHAnsi"/>
          <w:bCs/>
          <w:sz w:val="32"/>
          <w:szCs w:val="32"/>
        </w:rPr>
      </w:pPr>
    </w:p>
    <w:p w14:paraId="547359E0" w14:textId="29858BB2" w:rsidR="00624126" w:rsidRPr="007A6785" w:rsidRDefault="00624126" w:rsidP="007A6785">
      <w:pPr>
        <w:spacing w:after="120" w:line="288" w:lineRule="auto"/>
        <w:jc w:val="center"/>
        <w:rPr>
          <w:rFonts w:asciiTheme="majorHAnsi" w:hAnsiTheme="majorHAnsi" w:cstheme="majorHAnsi"/>
          <w:bCs/>
          <w:sz w:val="32"/>
          <w:szCs w:val="32"/>
        </w:rPr>
      </w:pPr>
      <w:r w:rsidRPr="007A6785">
        <w:rPr>
          <w:rFonts w:asciiTheme="majorHAnsi" w:hAnsiTheme="majorHAnsi" w:cstheme="majorHAnsi"/>
          <w:bCs/>
          <w:sz w:val="32"/>
          <w:szCs w:val="32"/>
        </w:rPr>
        <w:t>ΠΑΝΕΠΙΣΤΗΜΙΟ ΠΕΙΡΑΙΩΣ</w:t>
      </w:r>
    </w:p>
    <w:p w14:paraId="684BBD11" w14:textId="348A2866" w:rsidR="00624126" w:rsidRPr="007A6785" w:rsidRDefault="00624126" w:rsidP="007A6785">
      <w:pPr>
        <w:spacing w:after="120" w:line="288" w:lineRule="auto"/>
        <w:jc w:val="center"/>
        <w:rPr>
          <w:rFonts w:asciiTheme="majorHAnsi" w:hAnsiTheme="majorHAnsi" w:cstheme="majorHAnsi"/>
          <w:bCs/>
          <w:sz w:val="32"/>
          <w:szCs w:val="32"/>
        </w:rPr>
      </w:pPr>
      <w:r w:rsidRPr="007A6785">
        <w:rPr>
          <w:rFonts w:asciiTheme="majorHAnsi" w:hAnsiTheme="majorHAnsi" w:cstheme="majorHAnsi"/>
          <w:bCs/>
          <w:sz w:val="32"/>
          <w:szCs w:val="32"/>
        </w:rPr>
        <w:t>ΣΧΟΛΗ ΤΕΧΝΟΛΟΓΙΩΝ ΠΛΗΡΟΦΟΡΙΚΗΣ ΚΑΙ ΤΗΛΕΠΙΚΟΙΝΩΝΙΩΝ</w:t>
      </w:r>
    </w:p>
    <w:p w14:paraId="3CA11516" w14:textId="77777777" w:rsidR="00624126" w:rsidRPr="007A6785" w:rsidRDefault="00624126" w:rsidP="007A6785">
      <w:pPr>
        <w:spacing w:after="120" w:line="288" w:lineRule="auto"/>
        <w:jc w:val="center"/>
        <w:rPr>
          <w:rFonts w:asciiTheme="majorHAnsi" w:hAnsiTheme="majorHAnsi" w:cstheme="majorHAnsi"/>
          <w:bCs/>
          <w:sz w:val="32"/>
          <w:szCs w:val="32"/>
        </w:rPr>
      </w:pPr>
      <w:r w:rsidRPr="007A6785">
        <w:rPr>
          <w:rFonts w:asciiTheme="majorHAnsi" w:hAnsiTheme="majorHAnsi" w:cstheme="majorHAnsi"/>
          <w:bCs/>
          <w:sz w:val="32"/>
          <w:szCs w:val="32"/>
        </w:rPr>
        <w:t>ΤΜΗΜΑ ΠΛΗΡΟΦΟΡΙΚΗΣ</w:t>
      </w:r>
    </w:p>
    <w:p w14:paraId="0AB2B3A7" w14:textId="333CAE57" w:rsidR="00624126" w:rsidRDefault="00624126" w:rsidP="007A6785">
      <w:pPr>
        <w:spacing w:after="120" w:line="288" w:lineRule="auto"/>
        <w:jc w:val="center"/>
        <w:rPr>
          <w:rFonts w:asciiTheme="majorHAnsi" w:hAnsiTheme="majorHAnsi" w:cstheme="majorHAnsi"/>
          <w:bCs/>
        </w:rPr>
      </w:pPr>
    </w:p>
    <w:p w14:paraId="72B520D7" w14:textId="77777777" w:rsidR="001D685F" w:rsidRDefault="001D685F" w:rsidP="007A6785">
      <w:pPr>
        <w:spacing w:after="120" w:line="288" w:lineRule="auto"/>
        <w:jc w:val="center"/>
        <w:rPr>
          <w:rFonts w:asciiTheme="majorHAnsi" w:hAnsiTheme="majorHAnsi" w:cstheme="majorHAnsi"/>
          <w:bCs/>
        </w:rPr>
      </w:pPr>
    </w:p>
    <w:p w14:paraId="5A9D9595" w14:textId="77777777" w:rsidR="001D685F" w:rsidRDefault="001D685F" w:rsidP="007A6785">
      <w:pPr>
        <w:spacing w:after="120" w:line="288" w:lineRule="auto"/>
        <w:jc w:val="center"/>
        <w:rPr>
          <w:rFonts w:asciiTheme="majorHAnsi" w:hAnsiTheme="majorHAnsi" w:cstheme="majorHAnsi"/>
          <w:bCs/>
        </w:rPr>
      </w:pPr>
    </w:p>
    <w:p w14:paraId="5839E811" w14:textId="77777777" w:rsidR="001D685F" w:rsidRPr="007A6785" w:rsidRDefault="001D685F" w:rsidP="007A6785">
      <w:pPr>
        <w:spacing w:after="120" w:line="288" w:lineRule="auto"/>
        <w:jc w:val="center"/>
        <w:rPr>
          <w:rFonts w:asciiTheme="majorHAnsi" w:hAnsiTheme="majorHAnsi" w:cstheme="majorHAnsi"/>
          <w:bCs/>
        </w:rPr>
      </w:pPr>
    </w:p>
    <w:p w14:paraId="6BE15359" w14:textId="537765F1" w:rsidR="00985B14" w:rsidRDefault="00624126" w:rsidP="00500F5D">
      <w:pPr>
        <w:spacing w:after="120" w:line="288" w:lineRule="auto"/>
        <w:jc w:val="center"/>
        <w:rPr>
          <w:rFonts w:asciiTheme="majorHAnsi" w:hAnsiTheme="majorHAnsi" w:cstheme="majorHAnsi"/>
          <w:bCs/>
          <w:color w:val="0070C0"/>
          <w:sz w:val="28"/>
          <w:szCs w:val="28"/>
          <w:lang w:val="el-GR"/>
        </w:rPr>
      </w:pPr>
      <w:r w:rsidRPr="007A6785">
        <w:rPr>
          <w:rFonts w:asciiTheme="majorHAnsi" w:hAnsiTheme="majorHAnsi" w:cstheme="majorHAnsi"/>
          <w:bCs/>
          <w:color w:val="0070C0"/>
          <w:sz w:val="28"/>
          <w:szCs w:val="28"/>
        </w:rPr>
        <w:t>ΚΩΝΣΤΑΝΤΙΝΟΣ ΚΟΥΚΟΣ Π21070</w:t>
      </w:r>
    </w:p>
    <w:p w14:paraId="15C481CB" w14:textId="038B59F7" w:rsidR="000C05FF" w:rsidRPr="000C05FF" w:rsidRDefault="000C05FF" w:rsidP="00500F5D">
      <w:pPr>
        <w:spacing w:after="120" w:line="288" w:lineRule="auto"/>
        <w:jc w:val="center"/>
        <w:rPr>
          <w:rFonts w:asciiTheme="majorHAnsi" w:hAnsiTheme="majorHAnsi" w:cstheme="majorHAnsi"/>
          <w:bCs/>
          <w:color w:val="0070C0"/>
          <w:sz w:val="28"/>
          <w:szCs w:val="28"/>
          <w:lang w:val="el-GR"/>
        </w:rPr>
      </w:pPr>
      <w:r>
        <w:rPr>
          <w:rFonts w:asciiTheme="majorHAnsi" w:hAnsiTheme="majorHAnsi" w:cstheme="majorHAnsi"/>
          <w:bCs/>
          <w:color w:val="0070C0"/>
          <w:sz w:val="28"/>
          <w:szCs w:val="28"/>
          <w:lang w:val="el-GR"/>
        </w:rPr>
        <w:t>ΑΛΕΞΙΟΣ ΒΑΣΙΛΕΙΟΥ Π21009</w:t>
      </w:r>
    </w:p>
    <w:p w14:paraId="3B176826" w14:textId="10D3DB57" w:rsidR="00090DCD" w:rsidRPr="00090DCD" w:rsidRDefault="00090DCD" w:rsidP="00500F5D">
      <w:pPr>
        <w:spacing w:after="120" w:line="288" w:lineRule="auto"/>
        <w:jc w:val="center"/>
        <w:rPr>
          <w:rFonts w:asciiTheme="majorHAnsi" w:hAnsiTheme="majorHAnsi" w:cstheme="majorHAnsi"/>
          <w:bCs/>
          <w:color w:val="0070C0"/>
          <w:sz w:val="28"/>
          <w:szCs w:val="28"/>
          <w:lang w:val="el-GR"/>
        </w:rPr>
      </w:pPr>
      <w:r>
        <w:rPr>
          <w:rFonts w:asciiTheme="majorHAnsi" w:hAnsiTheme="majorHAnsi" w:cstheme="majorHAnsi"/>
          <w:bCs/>
          <w:color w:val="0070C0"/>
          <w:sz w:val="28"/>
          <w:szCs w:val="28"/>
          <w:lang w:val="el-GR"/>
        </w:rPr>
        <w:t xml:space="preserve">ΚΡΟΙΤΟΡ ΚΑΤΑΡΤΖΙΟΥ </w:t>
      </w:r>
      <w:r w:rsidR="00292EA3">
        <w:rPr>
          <w:rFonts w:asciiTheme="majorHAnsi" w:hAnsiTheme="majorHAnsi" w:cstheme="majorHAnsi"/>
          <w:bCs/>
          <w:color w:val="0070C0"/>
          <w:sz w:val="28"/>
          <w:szCs w:val="28"/>
          <w:lang w:val="el-GR"/>
        </w:rPr>
        <w:t>ΙΩΑΝ Π21077</w:t>
      </w:r>
    </w:p>
    <w:p w14:paraId="747F0719" w14:textId="2523D2A6" w:rsidR="00624126" w:rsidRDefault="00624126" w:rsidP="007A6785">
      <w:pPr>
        <w:spacing w:after="120" w:line="288" w:lineRule="auto"/>
        <w:jc w:val="center"/>
        <w:rPr>
          <w:rFonts w:asciiTheme="majorHAnsi" w:hAnsiTheme="majorHAnsi" w:cstheme="majorHAnsi"/>
          <w:bCs/>
        </w:rPr>
      </w:pPr>
    </w:p>
    <w:p w14:paraId="562405A6" w14:textId="77777777" w:rsidR="001D685F" w:rsidRDefault="001D685F" w:rsidP="007A6785">
      <w:pPr>
        <w:spacing w:after="120" w:line="288" w:lineRule="auto"/>
        <w:jc w:val="center"/>
        <w:rPr>
          <w:rFonts w:asciiTheme="majorHAnsi" w:hAnsiTheme="majorHAnsi" w:cstheme="majorHAnsi"/>
          <w:bCs/>
        </w:rPr>
      </w:pPr>
    </w:p>
    <w:p w14:paraId="0AA8CA96" w14:textId="77777777" w:rsidR="001D685F" w:rsidRDefault="001D685F" w:rsidP="007A6785">
      <w:pPr>
        <w:spacing w:after="120" w:line="288" w:lineRule="auto"/>
        <w:jc w:val="center"/>
        <w:rPr>
          <w:rFonts w:asciiTheme="majorHAnsi" w:hAnsiTheme="majorHAnsi" w:cstheme="majorHAnsi"/>
          <w:bCs/>
        </w:rPr>
      </w:pPr>
    </w:p>
    <w:p w14:paraId="606CD8FB" w14:textId="77777777" w:rsidR="001D685F" w:rsidRPr="007A6785" w:rsidRDefault="001D685F" w:rsidP="007A6785">
      <w:pPr>
        <w:spacing w:after="120" w:line="288" w:lineRule="auto"/>
        <w:jc w:val="center"/>
        <w:rPr>
          <w:rFonts w:asciiTheme="majorHAnsi" w:hAnsiTheme="majorHAnsi" w:cstheme="majorHAnsi"/>
          <w:bCs/>
        </w:rPr>
      </w:pPr>
    </w:p>
    <w:p w14:paraId="35B50B6D" w14:textId="16DD0BDF" w:rsidR="001D685F" w:rsidRPr="000F48C3" w:rsidRDefault="00E656D9" w:rsidP="000F48C3">
      <w:pPr>
        <w:spacing w:after="120" w:line="288" w:lineRule="auto"/>
        <w:jc w:val="center"/>
        <w:rPr>
          <w:rFonts w:asciiTheme="majorHAnsi" w:hAnsiTheme="majorHAnsi" w:cstheme="majorHAnsi"/>
          <w:szCs w:val="24"/>
          <w:lang w:val="el-GR"/>
        </w:rPr>
      </w:pPr>
      <w:r w:rsidRPr="00C13A33">
        <w:rPr>
          <w:rFonts w:asciiTheme="majorHAnsi" w:hAnsiTheme="majorHAnsi" w:cstheme="majorHAnsi"/>
          <w:szCs w:val="24"/>
          <w:lang w:val="el-GR"/>
        </w:rPr>
        <w:t xml:space="preserve">  </w:t>
      </w:r>
      <w:r w:rsidR="00C13A33">
        <w:rPr>
          <w:rFonts w:asciiTheme="majorHAnsi" w:hAnsiTheme="majorHAnsi" w:cstheme="majorHAnsi"/>
          <w:szCs w:val="24"/>
          <w:lang w:val="el-GR"/>
        </w:rPr>
        <w:t xml:space="preserve">ΑΠΑΛΛΑΚΤΙΚΗ </w:t>
      </w:r>
      <w:r w:rsidR="00624126" w:rsidRPr="007A6785">
        <w:rPr>
          <w:rFonts w:asciiTheme="majorHAnsi" w:hAnsiTheme="majorHAnsi" w:cstheme="majorHAnsi"/>
          <w:szCs w:val="24"/>
          <w:lang w:val="el-GR"/>
        </w:rPr>
        <w:t>ΕΡΓΑΣΙΑ</w:t>
      </w:r>
      <w:r w:rsidR="00C13A33" w:rsidRPr="007A6785">
        <w:rPr>
          <w:rFonts w:asciiTheme="majorHAnsi" w:hAnsiTheme="majorHAnsi" w:cstheme="majorHAnsi"/>
          <w:szCs w:val="24"/>
          <w:lang w:val="el-GR"/>
        </w:rPr>
        <w:t xml:space="preserve"> </w:t>
      </w:r>
      <w:r w:rsidR="00C13A33">
        <w:rPr>
          <w:rFonts w:asciiTheme="majorHAnsi" w:hAnsiTheme="majorHAnsi" w:cstheme="majorHAnsi"/>
          <w:szCs w:val="24"/>
          <w:lang w:val="el-GR"/>
        </w:rPr>
        <w:t>ΕΞΑΜΗΝΟΥ</w:t>
      </w:r>
      <w:r w:rsidR="00624126" w:rsidRPr="007A6785">
        <w:rPr>
          <w:rFonts w:asciiTheme="majorHAnsi" w:hAnsiTheme="majorHAnsi" w:cstheme="majorHAnsi"/>
          <w:szCs w:val="24"/>
          <w:lang w:val="el-GR"/>
        </w:rPr>
        <w:t xml:space="preserve"> ΜΑΘΗΜΑΤΟΣ </w:t>
      </w:r>
      <w:r w:rsidR="000F48C3">
        <w:rPr>
          <w:rFonts w:asciiTheme="majorHAnsi" w:hAnsiTheme="majorHAnsi" w:cstheme="majorHAnsi"/>
          <w:szCs w:val="24"/>
          <w:lang w:val="el-GR"/>
        </w:rPr>
        <w:t>ΤΕΧΝΟΛΟΓΙΑ</w:t>
      </w:r>
      <w:r w:rsidR="00265683">
        <w:rPr>
          <w:rFonts w:asciiTheme="majorHAnsi" w:hAnsiTheme="majorHAnsi" w:cstheme="majorHAnsi"/>
          <w:szCs w:val="24"/>
          <w:lang w:val="el-GR"/>
        </w:rPr>
        <w:t>Σ</w:t>
      </w:r>
      <w:r w:rsidR="000F48C3">
        <w:rPr>
          <w:rFonts w:asciiTheme="majorHAnsi" w:hAnsiTheme="majorHAnsi" w:cstheme="majorHAnsi"/>
          <w:szCs w:val="24"/>
          <w:lang w:val="el-GR"/>
        </w:rPr>
        <w:t xml:space="preserve"> ΛΟΓΙΣΜΙΚΟΥ</w:t>
      </w:r>
      <w:r w:rsidR="001D685F" w:rsidRPr="000F48C3">
        <w:rPr>
          <w:rFonts w:asciiTheme="majorHAnsi" w:hAnsiTheme="majorHAnsi" w:cstheme="majorHAnsi"/>
          <w:szCs w:val="24"/>
          <w:lang w:val="el-GR"/>
        </w:rPr>
        <w:t xml:space="preserve">: </w:t>
      </w:r>
    </w:p>
    <w:p w14:paraId="2F3975A6" w14:textId="45EAAD49" w:rsidR="00624126" w:rsidRPr="007A6785" w:rsidRDefault="00624126" w:rsidP="007A6785">
      <w:pPr>
        <w:spacing w:after="120" w:line="288" w:lineRule="auto"/>
        <w:jc w:val="center"/>
        <w:rPr>
          <w:rFonts w:asciiTheme="majorHAnsi" w:hAnsiTheme="majorHAnsi" w:cstheme="majorHAnsi"/>
          <w:bCs/>
          <w:lang w:val="el-GR"/>
        </w:rPr>
      </w:pPr>
    </w:p>
    <w:p w14:paraId="5DC94B90" w14:textId="77777777" w:rsidR="00624126" w:rsidRPr="007A6785" w:rsidRDefault="00624126" w:rsidP="007A6785">
      <w:pPr>
        <w:spacing w:after="120" w:line="288" w:lineRule="auto"/>
        <w:jc w:val="center"/>
        <w:rPr>
          <w:rFonts w:asciiTheme="majorHAnsi" w:hAnsiTheme="majorHAnsi" w:cstheme="majorHAnsi"/>
          <w:b/>
        </w:rPr>
      </w:pPr>
    </w:p>
    <w:p w14:paraId="0E64BC24" w14:textId="77777777" w:rsidR="00624126" w:rsidRPr="007A6785" w:rsidRDefault="00624126" w:rsidP="007A6785">
      <w:pPr>
        <w:spacing w:after="120" w:line="288" w:lineRule="auto"/>
        <w:jc w:val="center"/>
        <w:rPr>
          <w:rFonts w:asciiTheme="majorHAnsi" w:hAnsiTheme="majorHAnsi" w:cstheme="majorHAnsi"/>
          <w:b/>
        </w:rPr>
      </w:pPr>
    </w:p>
    <w:p w14:paraId="499268F9" w14:textId="55A4A9A1" w:rsidR="00624126" w:rsidRPr="007A6785" w:rsidRDefault="00624126" w:rsidP="007A6785">
      <w:pPr>
        <w:spacing w:after="120" w:line="288" w:lineRule="auto"/>
        <w:jc w:val="center"/>
        <w:rPr>
          <w:rFonts w:asciiTheme="majorHAnsi" w:hAnsiTheme="majorHAnsi" w:cstheme="majorHAnsi"/>
          <w:b/>
        </w:rPr>
      </w:pPr>
    </w:p>
    <w:p w14:paraId="10D205A1" w14:textId="290C5CB5" w:rsidR="00624126" w:rsidRPr="007A6785" w:rsidRDefault="00624126" w:rsidP="007A6785">
      <w:pPr>
        <w:spacing w:after="120" w:line="288" w:lineRule="auto"/>
        <w:jc w:val="center"/>
        <w:rPr>
          <w:rFonts w:asciiTheme="majorHAnsi" w:hAnsiTheme="majorHAnsi" w:cstheme="majorHAnsi"/>
          <w:b/>
        </w:rPr>
      </w:pPr>
    </w:p>
    <w:p w14:paraId="642EBDEA" w14:textId="5A4D4FB6" w:rsidR="00624126" w:rsidRPr="007A6785" w:rsidRDefault="00624126" w:rsidP="007A6785">
      <w:pPr>
        <w:spacing w:after="120" w:line="288" w:lineRule="auto"/>
        <w:jc w:val="center"/>
        <w:rPr>
          <w:rFonts w:asciiTheme="majorHAnsi" w:hAnsiTheme="majorHAnsi" w:cstheme="majorHAnsi"/>
          <w:b/>
        </w:rPr>
      </w:pPr>
    </w:p>
    <w:p w14:paraId="70389E56" w14:textId="62F7EFA7" w:rsidR="00624126" w:rsidRPr="007A6785" w:rsidRDefault="00624126" w:rsidP="007A6785">
      <w:pPr>
        <w:spacing w:after="120" w:line="288" w:lineRule="auto"/>
        <w:jc w:val="center"/>
        <w:rPr>
          <w:rFonts w:asciiTheme="majorHAnsi" w:hAnsiTheme="majorHAnsi" w:cstheme="majorHAnsi"/>
          <w:b/>
        </w:rPr>
      </w:pPr>
    </w:p>
    <w:p w14:paraId="471F2B66" w14:textId="5CB1C124" w:rsidR="00624126" w:rsidRPr="007A6785" w:rsidRDefault="00624126" w:rsidP="007A6785">
      <w:pPr>
        <w:spacing w:after="120" w:line="288" w:lineRule="auto"/>
        <w:jc w:val="center"/>
        <w:rPr>
          <w:rFonts w:asciiTheme="majorHAnsi" w:hAnsiTheme="majorHAnsi" w:cstheme="majorHAnsi"/>
          <w:b/>
        </w:rPr>
      </w:pPr>
      <w:r w:rsidRPr="007A6785">
        <w:rPr>
          <w:rFonts w:asciiTheme="majorHAnsi" w:hAnsiTheme="majorHAnsi" w:cstheme="majorHAnsi"/>
          <w:b/>
        </w:rPr>
        <w:t>ΠΕΙΡΑΙΑΣ</w:t>
      </w:r>
    </w:p>
    <w:p w14:paraId="11D0C019" w14:textId="47294484" w:rsidR="00624126" w:rsidRPr="007A6785" w:rsidRDefault="00820007" w:rsidP="007A6785">
      <w:pPr>
        <w:spacing w:after="120" w:line="288" w:lineRule="auto"/>
        <w:jc w:val="center"/>
        <w:rPr>
          <w:rFonts w:asciiTheme="majorHAnsi" w:hAnsiTheme="majorHAnsi" w:cstheme="majorHAnsi"/>
          <w:b/>
        </w:rPr>
      </w:pPr>
      <w:r>
        <w:rPr>
          <w:rFonts w:asciiTheme="majorHAnsi" w:hAnsiTheme="majorHAnsi" w:cstheme="majorHAnsi"/>
          <w:b/>
          <w:lang w:val="el-GR"/>
        </w:rPr>
        <w:t>Ιούνιος</w:t>
      </w:r>
      <w:r w:rsidR="00624126" w:rsidRPr="007A6785">
        <w:rPr>
          <w:rFonts w:asciiTheme="majorHAnsi" w:hAnsiTheme="majorHAnsi" w:cstheme="majorHAnsi"/>
          <w:b/>
        </w:rPr>
        <w:t xml:space="preserve"> 2024</w:t>
      </w:r>
    </w:p>
    <w:p w14:paraId="106642F8" w14:textId="77777777" w:rsidR="00624126" w:rsidRPr="007A6785" w:rsidRDefault="00624126" w:rsidP="007A6785">
      <w:pPr>
        <w:spacing w:after="120" w:line="288" w:lineRule="auto"/>
        <w:jc w:val="center"/>
        <w:rPr>
          <w:rFonts w:asciiTheme="majorHAnsi" w:hAnsiTheme="majorHAnsi" w:cstheme="majorHAnsi"/>
          <w:b/>
        </w:rPr>
      </w:pPr>
    </w:p>
    <w:p w14:paraId="3E23ED4D" w14:textId="77777777" w:rsidR="00624126" w:rsidRPr="007A6785" w:rsidRDefault="00624126" w:rsidP="007A6785">
      <w:pPr>
        <w:spacing w:after="120" w:line="288" w:lineRule="auto"/>
        <w:rPr>
          <w:rFonts w:asciiTheme="majorHAnsi" w:hAnsiTheme="majorHAnsi" w:cstheme="majorHAnsi"/>
        </w:rPr>
      </w:pPr>
    </w:p>
    <w:p w14:paraId="31D18CCD" w14:textId="043A7B2D" w:rsidR="00624126" w:rsidRPr="00F94B4A" w:rsidRDefault="00624126" w:rsidP="007A6785">
      <w:pPr>
        <w:spacing w:after="120" w:line="288" w:lineRule="auto"/>
        <w:rPr>
          <w:rFonts w:asciiTheme="majorHAnsi" w:hAnsiTheme="majorHAnsi" w:cstheme="majorHAnsi"/>
          <w:b/>
          <w:color w:val="0070C0"/>
          <w:szCs w:val="24"/>
          <w:lang w:val="el-GR"/>
        </w:rPr>
      </w:pPr>
      <w:r w:rsidRPr="001D685F">
        <w:rPr>
          <w:rFonts w:asciiTheme="majorHAnsi" w:hAnsiTheme="majorHAnsi" w:cstheme="majorHAnsi"/>
          <w:b/>
          <w:color w:val="0070C0"/>
          <w:szCs w:val="24"/>
        </w:rPr>
        <w:t>ΠΡΟΛΟΓΟΣ</w:t>
      </w:r>
      <w:r w:rsidR="00F94B4A">
        <w:rPr>
          <w:rFonts w:asciiTheme="majorHAnsi" w:hAnsiTheme="majorHAnsi" w:cstheme="majorHAnsi"/>
          <w:b/>
          <w:color w:val="0070C0"/>
          <w:szCs w:val="24"/>
          <w:lang w:val="el-GR"/>
        </w:rPr>
        <w:t xml:space="preserve"> – ΕΙΔΙΚΟ ΘΕΜΑ</w:t>
      </w:r>
    </w:p>
    <w:p w14:paraId="161FE412" w14:textId="6AC93DB3" w:rsidR="00F94B4A" w:rsidRDefault="00624126" w:rsidP="00C82A16">
      <w:pPr>
        <w:rPr>
          <w:lang w:val="el-GR"/>
        </w:rPr>
      </w:pPr>
      <w:r w:rsidRPr="007A6785">
        <w:rPr>
          <w:rFonts w:asciiTheme="majorHAnsi" w:hAnsiTheme="majorHAnsi" w:cstheme="majorHAnsi"/>
          <w:lang w:val="el-GR"/>
        </w:rPr>
        <w:t xml:space="preserve">Η </w:t>
      </w:r>
      <w:r w:rsidRPr="00C82A16">
        <w:t xml:space="preserve">παρούσα εργασία </w:t>
      </w:r>
      <w:r w:rsidR="008453E7" w:rsidRPr="00C82A16">
        <w:t>αναπτύχθηκε ως μέρος</w:t>
      </w:r>
      <w:r w:rsidRPr="00C82A16">
        <w:t xml:space="preserve"> του μαθήματος </w:t>
      </w:r>
      <w:r w:rsidR="004311F3" w:rsidRPr="00C82A16">
        <w:t>Τεχνολογίας Λογισμικού</w:t>
      </w:r>
      <w:r w:rsidR="008453E7" w:rsidRPr="00C82A16">
        <w:t>, με κύριο στόχο τη</w:t>
      </w:r>
      <w:r w:rsidR="00CF6539" w:rsidRPr="00C82A16">
        <w:t xml:space="preserve"> δημιουργία μιας ιστοσελίδας </w:t>
      </w:r>
      <w:r w:rsidR="008453E7" w:rsidRPr="00C82A16">
        <w:t>για ένα μεσιτικό γραφείο. Επιλέξαμε</w:t>
      </w:r>
      <w:r w:rsidR="0097363A" w:rsidRPr="00C82A16">
        <w:t xml:space="preserve"> να βασιστούμε στην </w:t>
      </w:r>
      <w:r w:rsidR="008453E7" w:rsidRPr="00C82A16">
        <w:t>υπάρχουσα</w:t>
      </w:r>
      <w:r w:rsidR="003553D0" w:rsidRPr="00C82A16">
        <w:t xml:space="preserve"> ιστοσελίδα </w:t>
      </w:r>
      <w:hyperlink r:id="rId12" w:history="1">
        <w:proofErr w:type="spellStart"/>
        <w:r w:rsidR="003553D0" w:rsidRPr="00135BA3">
          <w:rPr>
            <w:color w:val="2F5496" w:themeColor="accent1" w:themeShade="BF"/>
            <w:u w:val="single"/>
          </w:rPr>
          <w:t>Spit</w:t>
        </w:r>
        <w:bookmarkStart w:id="0" w:name="_Hlt164855468"/>
        <w:bookmarkStart w:id="1" w:name="_Hlt164855469"/>
        <w:r w:rsidR="003553D0" w:rsidRPr="00135BA3">
          <w:rPr>
            <w:color w:val="2F5496" w:themeColor="accent1" w:themeShade="BF"/>
            <w:u w:val="single"/>
          </w:rPr>
          <w:t>o</w:t>
        </w:r>
        <w:bookmarkEnd w:id="0"/>
        <w:bookmarkEnd w:id="1"/>
        <w:r w:rsidR="003553D0" w:rsidRPr="00135BA3">
          <w:rPr>
            <w:color w:val="2F5496" w:themeColor="accent1" w:themeShade="BF"/>
            <w:u w:val="single"/>
          </w:rPr>
          <w:t>gatos</w:t>
        </w:r>
        <w:proofErr w:type="spellEnd"/>
      </w:hyperlink>
      <w:r w:rsidR="00C82A16" w:rsidRPr="00C82A16">
        <w:t xml:space="preserve"> για να προχωρήσουμε στον σχεδιασμό και την υλοποίηση του συστήματος.</w:t>
      </w:r>
      <w:r w:rsidR="003C2DEF" w:rsidRPr="00C82A16">
        <w:t xml:space="preserve"> </w:t>
      </w:r>
      <w:r w:rsidR="00D761D4" w:rsidRPr="00C82A16">
        <w:t xml:space="preserve">Η εργασία αποτελείται από τρία </w:t>
      </w:r>
      <w:r w:rsidR="00C82A16" w:rsidRPr="00C82A16">
        <w:t xml:space="preserve">κύρια </w:t>
      </w:r>
      <w:r w:rsidR="00D761D4" w:rsidRPr="00C82A16">
        <w:t>μέρη</w:t>
      </w:r>
      <w:r w:rsidR="00C82A16" w:rsidRPr="00C82A16">
        <w:t xml:space="preserve">: τον </w:t>
      </w:r>
      <w:r w:rsidR="00D761D4" w:rsidRPr="00C82A16">
        <w:t>κώδικα, την τεκμηρίωση και τα διαγράμματα</w:t>
      </w:r>
      <w:r w:rsidR="000934F9" w:rsidRPr="00C82A16">
        <w:t>.</w:t>
      </w:r>
    </w:p>
    <w:p w14:paraId="23A740E6" w14:textId="77777777" w:rsidR="00C82A16" w:rsidRPr="00C82A16" w:rsidRDefault="00C82A16" w:rsidP="00C82A16">
      <w:pPr>
        <w:rPr>
          <w:rFonts w:asciiTheme="majorHAnsi" w:hAnsiTheme="majorHAnsi" w:cstheme="majorHAnsi"/>
          <w:lang w:val="el-GR"/>
        </w:rPr>
      </w:pPr>
    </w:p>
    <w:p w14:paraId="58AC8CF9" w14:textId="693E31CE" w:rsidR="00FE68EF" w:rsidRPr="00F94B4A" w:rsidRDefault="00F94B4A" w:rsidP="00DA15A2">
      <w:pPr>
        <w:spacing w:after="120" w:line="288" w:lineRule="auto"/>
        <w:rPr>
          <w:rFonts w:asciiTheme="majorHAnsi" w:hAnsiTheme="majorHAnsi" w:cstheme="majorHAnsi"/>
          <w:b/>
          <w:color w:val="0070C0"/>
          <w:szCs w:val="24"/>
          <w:lang w:val="el-GR"/>
        </w:rPr>
      </w:pPr>
      <w:r>
        <w:rPr>
          <w:rFonts w:asciiTheme="majorHAnsi" w:hAnsiTheme="majorHAnsi" w:cstheme="majorHAnsi"/>
          <w:b/>
          <w:color w:val="0070C0"/>
          <w:szCs w:val="24"/>
          <w:lang w:val="el-GR"/>
        </w:rPr>
        <w:t>ΕΚΦΩΝΗΣΗ</w:t>
      </w:r>
    </w:p>
    <w:p w14:paraId="364D5EC1" w14:textId="77777777" w:rsidR="00FE68EF" w:rsidRPr="00FE68EF" w:rsidRDefault="00FE68EF" w:rsidP="00C82A16">
      <w:pPr>
        <w:rPr>
          <w:lang w:val="el-GR"/>
        </w:rPr>
      </w:pPr>
      <w:r w:rsidRPr="00FE68EF">
        <w:rPr>
          <w:b/>
          <w:lang w:val="el-GR"/>
        </w:rPr>
        <w:t>ΓΕΝΙΚΗ ΠΕΡΙΓΡΑΦΗ:</w:t>
      </w:r>
      <w:r w:rsidRPr="00FE68EF">
        <w:rPr>
          <w:lang w:val="el-GR"/>
        </w:rPr>
        <w:t xml:space="preserve"> Με βάση το ειδικό θέμα της κάθε ομάδας καλείστε να αναπτύξετε λογισμικό, καθώς και να το συνοδεύσετε με την αντίστοιχη ανάπτυξή του σε μοντέλο κύκλου ζωής λογισμικού. Σύμφωνα με το ειδικό θέμα της εργασίας που έχει δοθεί στην ομάδα σας να γίνουν τα εξής:</w:t>
      </w:r>
    </w:p>
    <w:p w14:paraId="664FEFB4" w14:textId="54F3D0BB" w:rsidR="00FE68EF" w:rsidRPr="00FE68EF" w:rsidRDefault="00FE68EF" w:rsidP="00C82A16">
      <w:pPr>
        <w:rPr>
          <w:lang w:val="el-GR"/>
        </w:rPr>
      </w:pPr>
      <w:r w:rsidRPr="00FE68EF">
        <w:rPr>
          <w:lang w:val="el-GR"/>
        </w:rPr>
        <w:t xml:space="preserve">1. Καταγραφή και παρουσίαση της ανάλυσης απαιτήσεων της εργασίας σας. Παραγωγή παρουσίασης απαιτήσεων και αρχιτεκτονικής δομής με τη χρήση των βασικών διαγραμμάτων της </w:t>
      </w:r>
      <w:r w:rsidRPr="00FE68EF">
        <w:rPr>
          <w:lang w:val="en-US"/>
        </w:rPr>
        <w:t>UML</w:t>
      </w:r>
      <w:r w:rsidRPr="00FE68EF">
        <w:rPr>
          <w:lang w:val="el-GR"/>
        </w:rPr>
        <w:t>.</w:t>
      </w:r>
    </w:p>
    <w:p w14:paraId="4F191060" w14:textId="10187294" w:rsidR="00FE68EF" w:rsidRPr="00FE68EF" w:rsidRDefault="00FE68EF" w:rsidP="00C82A16">
      <w:pPr>
        <w:rPr>
          <w:lang w:val="el-GR"/>
        </w:rPr>
      </w:pPr>
      <w:r w:rsidRPr="00FE68EF">
        <w:rPr>
          <w:lang w:val="el-GR"/>
        </w:rPr>
        <w:t>2. Ανάπτυξη των τεσσάρων φάσεων του αντικειμενοστραφούς μοντέλου ανάπτυξης λογισμικού</w:t>
      </w:r>
      <w:r w:rsidR="008D7456">
        <w:rPr>
          <w:lang w:val="el-GR"/>
        </w:rPr>
        <w:t xml:space="preserve"> </w:t>
      </w:r>
      <w:r w:rsidRPr="00FE68EF">
        <w:rPr>
          <w:lang w:val="el-GR"/>
        </w:rPr>
        <w:t>(</w:t>
      </w:r>
      <w:r w:rsidRPr="00FE68EF">
        <w:rPr>
          <w:lang w:val="en-US"/>
        </w:rPr>
        <w:t>Rational</w:t>
      </w:r>
      <w:r w:rsidRPr="00FE68EF">
        <w:rPr>
          <w:lang w:val="el-GR"/>
        </w:rPr>
        <w:t xml:space="preserve"> </w:t>
      </w:r>
      <w:r w:rsidRPr="00FE68EF">
        <w:rPr>
          <w:lang w:val="en-US"/>
        </w:rPr>
        <w:t>Unified</w:t>
      </w:r>
      <w:r w:rsidRPr="00FE68EF">
        <w:rPr>
          <w:lang w:val="el-GR"/>
        </w:rPr>
        <w:t xml:space="preserve"> </w:t>
      </w:r>
      <w:r w:rsidRPr="00FE68EF">
        <w:rPr>
          <w:lang w:val="en-US"/>
        </w:rPr>
        <w:t>Process</w:t>
      </w:r>
      <w:r w:rsidRPr="00FE68EF">
        <w:rPr>
          <w:lang w:val="el-GR"/>
        </w:rPr>
        <w:t xml:space="preserve">) χρησιμοποιώντας τα 9 διαγράμματα της </w:t>
      </w:r>
      <w:r w:rsidRPr="00FE68EF">
        <w:rPr>
          <w:lang w:val="en-US"/>
        </w:rPr>
        <w:t>U</w:t>
      </w:r>
      <w:r w:rsidRPr="00FE68EF">
        <w:rPr>
          <w:lang w:val="el-GR"/>
        </w:rPr>
        <w:t>Μ</w:t>
      </w:r>
      <w:r w:rsidRPr="00FE68EF">
        <w:rPr>
          <w:lang w:val="en-US"/>
        </w:rPr>
        <w:t>L</w:t>
      </w:r>
      <w:r w:rsidRPr="00FE68EF">
        <w:rPr>
          <w:lang w:val="el-GR"/>
        </w:rPr>
        <w:t xml:space="preserve"> με χρήση </w:t>
      </w:r>
      <w:r w:rsidR="008D7456" w:rsidRPr="00FE68EF">
        <w:rPr>
          <w:lang w:val="el-GR"/>
        </w:rPr>
        <w:t>ενός</w:t>
      </w:r>
      <w:r w:rsidR="008D7456">
        <w:rPr>
          <w:lang w:val="el-GR"/>
        </w:rPr>
        <w:t xml:space="preserve"> </w:t>
      </w:r>
      <w:r w:rsidRPr="00FE68EF">
        <w:rPr>
          <w:lang w:val="el-GR"/>
        </w:rPr>
        <w:t xml:space="preserve">εργαλείου </w:t>
      </w:r>
      <w:r w:rsidRPr="00FE68EF">
        <w:rPr>
          <w:lang w:val="en-US"/>
        </w:rPr>
        <w:t>CASE</w:t>
      </w:r>
      <w:r w:rsidRPr="00FE68EF">
        <w:rPr>
          <w:lang w:val="el-GR"/>
        </w:rPr>
        <w:t xml:space="preserve"> της επιλογής σας. </w:t>
      </w:r>
      <w:r w:rsidRPr="00E17759">
        <w:rPr>
          <w:lang w:val="el-GR"/>
        </w:rPr>
        <w:t xml:space="preserve">Προτεινόμενα </w:t>
      </w:r>
      <w:r w:rsidRPr="00FE68EF">
        <w:rPr>
          <w:lang w:val="en-US"/>
        </w:rPr>
        <w:t>CA</w:t>
      </w:r>
      <w:r w:rsidRPr="00E17759">
        <w:rPr>
          <w:lang w:val="el-GR"/>
        </w:rPr>
        <w:t>5</w:t>
      </w:r>
      <w:r w:rsidRPr="00FE68EF">
        <w:rPr>
          <w:lang w:val="en-US"/>
        </w:rPr>
        <w:t>E</w:t>
      </w:r>
      <w:r w:rsidRPr="00E17759">
        <w:rPr>
          <w:lang w:val="el-GR"/>
        </w:rPr>
        <w:t xml:space="preserve"> Τ00</w:t>
      </w:r>
      <w:r w:rsidRPr="00FE68EF">
        <w:rPr>
          <w:lang w:val="en-US"/>
        </w:rPr>
        <w:t>LS</w:t>
      </w:r>
      <w:r w:rsidRPr="00E17759">
        <w:rPr>
          <w:lang w:val="el-GR"/>
        </w:rPr>
        <w:t xml:space="preserve">: </w:t>
      </w:r>
      <w:r w:rsidRPr="00FE68EF">
        <w:rPr>
          <w:lang w:val="en-US"/>
        </w:rPr>
        <w:t>Rational</w:t>
      </w:r>
      <w:r w:rsidRPr="00E17759">
        <w:rPr>
          <w:lang w:val="el-GR"/>
        </w:rPr>
        <w:t xml:space="preserve"> </w:t>
      </w:r>
      <w:r w:rsidRPr="00FE68EF">
        <w:rPr>
          <w:lang w:val="en-US"/>
        </w:rPr>
        <w:t>Rose</w:t>
      </w:r>
      <w:r w:rsidRPr="00E17759">
        <w:rPr>
          <w:lang w:val="el-GR"/>
        </w:rPr>
        <w:t xml:space="preserve">, </w:t>
      </w:r>
      <w:r w:rsidRPr="00FE68EF">
        <w:rPr>
          <w:lang w:val="en-US"/>
        </w:rPr>
        <w:t>Visual</w:t>
      </w:r>
      <w:r w:rsidRPr="00E17759">
        <w:rPr>
          <w:lang w:val="el-GR"/>
        </w:rPr>
        <w:t xml:space="preserve"> </w:t>
      </w:r>
      <w:r w:rsidRPr="00FE68EF">
        <w:rPr>
          <w:lang w:val="en-US"/>
        </w:rPr>
        <w:t>Studio</w:t>
      </w:r>
      <w:r w:rsidR="008D7456">
        <w:rPr>
          <w:lang w:val="el-GR"/>
        </w:rPr>
        <w:t xml:space="preserve"> </w:t>
      </w:r>
      <w:r w:rsidRPr="00FE68EF">
        <w:rPr>
          <w:lang w:val="en-US"/>
        </w:rPr>
        <w:t>Ultimate</w:t>
      </w:r>
      <w:r w:rsidRPr="00FE68EF">
        <w:rPr>
          <w:lang w:val="el-GR"/>
        </w:rPr>
        <w:t xml:space="preserve">, </w:t>
      </w:r>
      <w:proofErr w:type="spellStart"/>
      <w:r w:rsidRPr="00FE68EF">
        <w:rPr>
          <w:lang w:val="en-US"/>
        </w:rPr>
        <w:t>ArgoUML</w:t>
      </w:r>
      <w:proofErr w:type="spellEnd"/>
      <w:r w:rsidRPr="00FE68EF">
        <w:rPr>
          <w:lang w:val="el-GR"/>
        </w:rPr>
        <w:t>.</w:t>
      </w:r>
    </w:p>
    <w:p w14:paraId="489800F2" w14:textId="54D2B30F" w:rsidR="00FE68EF" w:rsidRPr="00FE68EF" w:rsidRDefault="00FE68EF" w:rsidP="00C82A16">
      <w:pPr>
        <w:rPr>
          <w:lang w:val="el-GR"/>
        </w:rPr>
      </w:pPr>
      <w:r w:rsidRPr="00FE68EF">
        <w:rPr>
          <w:lang w:val="el-GR"/>
        </w:rPr>
        <w:t xml:space="preserve">3. Ανάπτυξη της εργασίας. Η εργασία πρέπει να είναι λειτουργική και σωστά δομημένη. Χρήση </w:t>
      </w:r>
      <w:r w:rsidR="008D7456" w:rsidRPr="00FE68EF">
        <w:rPr>
          <w:lang w:val="el-GR"/>
        </w:rPr>
        <w:t>της</w:t>
      </w:r>
      <w:r w:rsidR="008D7456">
        <w:rPr>
          <w:lang w:val="el-GR"/>
        </w:rPr>
        <w:t xml:space="preserve"> </w:t>
      </w:r>
      <w:r w:rsidRPr="00FE68EF">
        <w:rPr>
          <w:lang w:val="el-GR"/>
        </w:rPr>
        <w:t xml:space="preserve">γλώσσας ή του εργαλείου που έχει δηλώσει η ομάδα σας. Εφόσον υπάρχει, χρήση </w:t>
      </w:r>
      <w:r w:rsidR="008D7456" w:rsidRPr="00FE68EF">
        <w:rPr>
          <w:lang w:val="el-GR"/>
        </w:rPr>
        <w:t>της</w:t>
      </w:r>
      <w:r w:rsidR="008D7456">
        <w:rPr>
          <w:lang w:val="el-GR"/>
        </w:rPr>
        <w:t xml:space="preserve"> </w:t>
      </w:r>
      <w:r w:rsidRPr="00FE68EF">
        <w:rPr>
          <w:lang w:val="el-GR"/>
        </w:rPr>
        <w:t>γλώσσας/τεχνολογίας που υποδηλώνει το θέμα της εργασίας σας. Σε κάθε περίπτωση,</w:t>
      </w:r>
      <w:r w:rsidR="008D7456">
        <w:rPr>
          <w:lang w:val="el-GR"/>
        </w:rPr>
        <w:t xml:space="preserve"> </w:t>
      </w:r>
      <w:r w:rsidRPr="00FE68EF">
        <w:rPr>
          <w:lang w:val="el-GR"/>
        </w:rPr>
        <w:t>προτείνεται η χρήση κάποιας αντικειμενοστραφούς γλώσσας προγραμματισμού.</w:t>
      </w:r>
    </w:p>
    <w:p w14:paraId="0A69100B" w14:textId="77777777" w:rsidR="00FE68EF" w:rsidRPr="00FE68EF" w:rsidRDefault="00FE68EF" w:rsidP="00C82A16">
      <w:pPr>
        <w:rPr>
          <w:lang w:val="el-GR"/>
        </w:rPr>
      </w:pPr>
      <w:r w:rsidRPr="008D7456">
        <w:rPr>
          <w:b/>
          <w:lang w:val="el-GR"/>
        </w:rPr>
        <w:t>Διευκρινήσεις:</w:t>
      </w:r>
    </w:p>
    <w:p w14:paraId="67886A94" w14:textId="59F39CFE" w:rsidR="00FE68EF" w:rsidRPr="00FE68EF" w:rsidRDefault="00FE68EF" w:rsidP="00C82A16">
      <w:pPr>
        <w:rPr>
          <w:lang w:val="el-GR"/>
        </w:rPr>
      </w:pPr>
      <w:r w:rsidRPr="00FE68EF">
        <w:rPr>
          <w:rFonts w:ascii="Segoe UI Symbol" w:hAnsi="Segoe UI Symbol" w:cs="Segoe UI Symbol"/>
          <w:lang w:val="el-GR"/>
        </w:rPr>
        <w:t>➢</w:t>
      </w:r>
      <w:r w:rsidRPr="00FE68EF">
        <w:rPr>
          <w:lang w:val="el-GR"/>
        </w:rPr>
        <w:t xml:space="preserve"> Τα διαγράμματα που θα υλοποιήσετε κατά την ανάπτυξη των μοντέλων θα πρέπει υποχρεωτικά</w:t>
      </w:r>
      <w:r w:rsidR="008D7456">
        <w:rPr>
          <w:lang w:val="el-GR"/>
        </w:rPr>
        <w:t xml:space="preserve"> </w:t>
      </w:r>
      <w:r w:rsidRPr="00FE68EF">
        <w:rPr>
          <w:lang w:val="el-GR"/>
        </w:rPr>
        <w:t>να σχετίζονται με την υλοποιημένη εργασία και το αντίστροφο.</w:t>
      </w:r>
    </w:p>
    <w:p w14:paraId="5B6F4030" w14:textId="77777777" w:rsidR="00624126" w:rsidRDefault="00624126" w:rsidP="007A6785">
      <w:pPr>
        <w:spacing w:after="120" w:line="288" w:lineRule="auto"/>
        <w:rPr>
          <w:rFonts w:asciiTheme="majorHAnsi" w:hAnsiTheme="majorHAnsi" w:cstheme="majorHAnsi"/>
          <w:lang w:val="el-GR"/>
        </w:rPr>
      </w:pPr>
    </w:p>
    <w:p w14:paraId="3E8C441C" w14:textId="77777777" w:rsidR="00F94B4A" w:rsidRDefault="00F94B4A" w:rsidP="007A6785">
      <w:pPr>
        <w:spacing w:after="120" w:line="288" w:lineRule="auto"/>
        <w:rPr>
          <w:rFonts w:asciiTheme="majorHAnsi" w:hAnsiTheme="majorHAnsi" w:cstheme="majorHAnsi"/>
          <w:lang w:val="el-GR"/>
        </w:rPr>
      </w:pPr>
    </w:p>
    <w:p w14:paraId="5D2592BA" w14:textId="77777777" w:rsidR="00F94B4A" w:rsidRDefault="00F94B4A" w:rsidP="007A6785">
      <w:pPr>
        <w:spacing w:after="120" w:line="288" w:lineRule="auto"/>
        <w:rPr>
          <w:rFonts w:asciiTheme="majorHAnsi" w:hAnsiTheme="majorHAnsi" w:cstheme="majorHAnsi"/>
          <w:lang w:val="el-GR"/>
        </w:rPr>
      </w:pPr>
    </w:p>
    <w:p w14:paraId="550B7DC2" w14:textId="77777777" w:rsidR="00F94B4A" w:rsidRDefault="00F94B4A" w:rsidP="007A6785">
      <w:pPr>
        <w:spacing w:after="120" w:line="288" w:lineRule="auto"/>
        <w:rPr>
          <w:rFonts w:asciiTheme="majorHAnsi" w:hAnsiTheme="majorHAnsi" w:cstheme="majorHAnsi"/>
          <w:lang w:val="el-GR"/>
        </w:rPr>
      </w:pPr>
    </w:p>
    <w:p w14:paraId="39CEB1E3" w14:textId="77777777" w:rsidR="00F94B4A" w:rsidRDefault="00F94B4A" w:rsidP="007A6785">
      <w:pPr>
        <w:spacing w:after="120" w:line="288" w:lineRule="auto"/>
        <w:rPr>
          <w:rFonts w:asciiTheme="majorHAnsi" w:hAnsiTheme="majorHAnsi" w:cstheme="majorHAnsi"/>
          <w:lang w:val="el-GR"/>
        </w:rPr>
      </w:pPr>
    </w:p>
    <w:p w14:paraId="7A84E6F4" w14:textId="77777777" w:rsidR="00F94B4A" w:rsidRDefault="00F94B4A" w:rsidP="007A6785">
      <w:pPr>
        <w:spacing w:after="120" w:line="288" w:lineRule="auto"/>
        <w:rPr>
          <w:rFonts w:asciiTheme="majorHAnsi" w:hAnsiTheme="majorHAnsi" w:cstheme="majorHAnsi"/>
          <w:lang w:val="el-GR"/>
        </w:rPr>
      </w:pPr>
    </w:p>
    <w:p w14:paraId="4FEAB869" w14:textId="77777777" w:rsidR="00F94B4A" w:rsidRPr="00F94B4A" w:rsidRDefault="00F94B4A" w:rsidP="007A6785">
      <w:pPr>
        <w:spacing w:after="120" w:line="288" w:lineRule="auto"/>
        <w:rPr>
          <w:rFonts w:asciiTheme="majorHAnsi" w:hAnsiTheme="majorHAnsi" w:cstheme="majorHAnsi"/>
          <w:lang w:val="el-GR"/>
        </w:rPr>
      </w:pPr>
    </w:p>
    <w:bookmarkStart w:id="2" w:name="_Toc165024910" w:displacedByCustomXml="next"/>
    <w:sdt>
      <w:sdtPr>
        <w:rPr>
          <w:rFonts w:ascii="Arial" w:hAnsi="Arial" w:cs="Arial"/>
          <w:b w:val="0"/>
          <w:bCs w:val="0"/>
          <w:color w:val="auto"/>
          <w:sz w:val="24"/>
          <w:szCs w:val="22"/>
          <w:lang w:val="el"/>
        </w:rPr>
        <w:id w:val="387466816"/>
        <w:docPartObj>
          <w:docPartGallery w:val="Table of Contents"/>
          <w:docPartUnique/>
        </w:docPartObj>
      </w:sdtPr>
      <w:sdtEndPr>
        <w:rPr>
          <w:rFonts w:asciiTheme="minorHAnsi" w:hAnsiTheme="minorHAnsi" w:cstheme="majorHAnsi"/>
          <w:lang w:val="el-GR"/>
        </w:rPr>
      </w:sdtEndPr>
      <w:sdtContent>
        <w:p w14:paraId="55FE4608" w14:textId="77777777" w:rsidR="00624126" w:rsidRPr="001D685F" w:rsidRDefault="00624126" w:rsidP="00713ED0">
          <w:pPr>
            <w:pStyle w:val="Heading1"/>
            <w:rPr>
              <w:sz w:val="24"/>
            </w:rPr>
          </w:pPr>
          <w:r w:rsidRPr="001D685F">
            <w:rPr>
              <w:sz w:val="24"/>
            </w:rPr>
            <w:t>ΠΕΡΙΕΧΟΜΕΝΑ</w:t>
          </w:r>
          <w:bookmarkEnd w:id="2"/>
        </w:p>
        <w:p w14:paraId="56CCE010" w14:textId="28499627" w:rsidR="00600818" w:rsidRDefault="00624126">
          <w:pPr>
            <w:pStyle w:val="TOC1"/>
            <w:tabs>
              <w:tab w:val="right" w:leader="dot" w:pos="9019"/>
            </w:tabs>
            <w:rPr>
              <w:rFonts w:eastAsiaTheme="minorEastAsia" w:cstheme="minorBidi"/>
              <w:noProof/>
              <w:kern w:val="2"/>
              <w:szCs w:val="24"/>
              <w:lang w:val="en-US"/>
              <w14:ligatures w14:val="standardContextual"/>
            </w:rPr>
          </w:pPr>
          <w:r w:rsidRPr="007A6660">
            <w:rPr>
              <w:rFonts w:asciiTheme="majorHAnsi" w:hAnsiTheme="majorHAnsi" w:cstheme="majorHAnsi"/>
            </w:rPr>
            <w:fldChar w:fldCharType="begin"/>
          </w:r>
          <w:r w:rsidRPr="007A6660">
            <w:rPr>
              <w:rFonts w:asciiTheme="majorHAnsi" w:hAnsiTheme="majorHAnsi" w:cstheme="majorHAnsi"/>
            </w:rPr>
            <w:instrText xml:space="preserve"> TOC \o "1-3" \h \z \u </w:instrText>
          </w:r>
          <w:r w:rsidRPr="007A6660">
            <w:rPr>
              <w:rFonts w:asciiTheme="majorHAnsi" w:hAnsiTheme="majorHAnsi" w:cstheme="majorHAnsi"/>
            </w:rPr>
            <w:fldChar w:fldCharType="separate"/>
          </w:r>
          <w:hyperlink w:anchor="_Toc165024910" w:history="1">
            <w:r w:rsidR="00600818" w:rsidRPr="00670E7D">
              <w:rPr>
                <w:rStyle w:val="Hyperlink"/>
                <w:noProof/>
              </w:rPr>
              <w:t>ΠΕΡΙΕΧΟΜΕΝΑ</w:t>
            </w:r>
            <w:r w:rsidR="00600818">
              <w:rPr>
                <w:noProof/>
                <w:webHidden/>
              </w:rPr>
              <w:tab/>
            </w:r>
            <w:r w:rsidR="00600818">
              <w:rPr>
                <w:noProof/>
                <w:webHidden/>
              </w:rPr>
              <w:fldChar w:fldCharType="begin"/>
            </w:r>
            <w:r w:rsidR="00600818">
              <w:rPr>
                <w:noProof/>
                <w:webHidden/>
              </w:rPr>
              <w:instrText xml:space="preserve"> PAGEREF _Toc165024910 \h </w:instrText>
            </w:r>
            <w:r w:rsidR="00600818">
              <w:rPr>
                <w:noProof/>
                <w:webHidden/>
              </w:rPr>
            </w:r>
            <w:r w:rsidR="00600818">
              <w:rPr>
                <w:noProof/>
                <w:webHidden/>
              </w:rPr>
              <w:fldChar w:fldCharType="separate"/>
            </w:r>
            <w:r w:rsidR="00600818">
              <w:rPr>
                <w:noProof/>
                <w:webHidden/>
              </w:rPr>
              <w:t>2</w:t>
            </w:r>
            <w:r w:rsidR="00600818">
              <w:rPr>
                <w:noProof/>
                <w:webHidden/>
              </w:rPr>
              <w:fldChar w:fldCharType="end"/>
            </w:r>
          </w:hyperlink>
        </w:p>
        <w:p w14:paraId="0CBC982A" w14:textId="53327AE1" w:rsidR="00600818" w:rsidRDefault="00D26D1C">
          <w:pPr>
            <w:pStyle w:val="TOC1"/>
            <w:tabs>
              <w:tab w:val="right" w:leader="dot" w:pos="9019"/>
            </w:tabs>
            <w:rPr>
              <w:rFonts w:eastAsiaTheme="minorEastAsia" w:cstheme="minorBidi"/>
              <w:noProof/>
              <w:kern w:val="2"/>
              <w:szCs w:val="24"/>
              <w:lang w:val="en-US"/>
              <w14:ligatures w14:val="standardContextual"/>
            </w:rPr>
          </w:pPr>
          <w:hyperlink w:anchor="_Toc165024911" w:history="1">
            <w:r w:rsidR="00600818" w:rsidRPr="00670E7D">
              <w:rPr>
                <w:rStyle w:val="Hyperlink"/>
                <w:noProof/>
              </w:rPr>
              <w:t>1. ΕΙΣΑΓΩΓΗ</w:t>
            </w:r>
            <w:r w:rsidR="00600818">
              <w:rPr>
                <w:noProof/>
                <w:webHidden/>
              </w:rPr>
              <w:tab/>
            </w:r>
            <w:r w:rsidR="00600818">
              <w:rPr>
                <w:noProof/>
                <w:webHidden/>
              </w:rPr>
              <w:fldChar w:fldCharType="begin"/>
            </w:r>
            <w:r w:rsidR="00600818">
              <w:rPr>
                <w:noProof/>
                <w:webHidden/>
              </w:rPr>
              <w:instrText xml:space="preserve"> PAGEREF _Toc165024911 \h </w:instrText>
            </w:r>
            <w:r w:rsidR="00600818">
              <w:rPr>
                <w:noProof/>
                <w:webHidden/>
              </w:rPr>
            </w:r>
            <w:r w:rsidR="00600818">
              <w:rPr>
                <w:noProof/>
                <w:webHidden/>
              </w:rPr>
              <w:fldChar w:fldCharType="separate"/>
            </w:r>
            <w:r w:rsidR="00600818">
              <w:rPr>
                <w:noProof/>
                <w:webHidden/>
              </w:rPr>
              <w:t>4</w:t>
            </w:r>
            <w:r w:rsidR="00600818">
              <w:rPr>
                <w:noProof/>
                <w:webHidden/>
              </w:rPr>
              <w:fldChar w:fldCharType="end"/>
            </w:r>
          </w:hyperlink>
        </w:p>
        <w:p w14:paraId="3A262846" w14:textId="05DA174F" w:rsidR="00600818" w:rsidRDefault="00D26D1C">
          <w:pPr>
            <w:pStyle w:val="TOC2"/>
            <w:tabs>
              <w:tab w:val="left" w:pos="960"/>
              <w:tab w:val="right" w:leader="dot" w:pos="9019"/>
            </w:tabs>
            <w:rPr>
              <w:rFonts w:eastAsiaTheme="minorEastAsia" w:cstheme="minorBidi"/>
              <w:noProof/>
              <w:kern w:val="2"/>
              <w:szCs w:val="24"/>
              <w:lang w:val="en-US"/>
              <w14:ligatures w14:val="standardContextual"/>
            </w:rPr>
          </w:pPr>
          <w:hyperlink w:anchor="_Toc165024912" w:history="1">
            <w:r w:rsidR="00600818" w:rsidRPr="00670E7D">
              <w:rPr>
                <w:rStyle w:val="Hyperlink"/>
                <w:noProof/>
                <w:lang w:val="el-GR"/>
              </w:rPr>
              <w:t>1.1</w:t>
            </w:r>
            <w:r w:rsidR="00600818">
              <w:rPr>
                <w:rFonts w:eastAsiaTheme="minorEastAsia" w:cstheme="minorBidi"/>
                <w:noProof/>
                <w:kern w:val="2"/>
                <w:szCs w:val="24"/>
                <w:lang w:val="en-US"/>
                <w14:ligatures w14:val="standardContextual"/>
              </w:rPr>
              <w:tab/>
            </w:r>
            <w:r w:rsidR="00600818" w:rsidRPr="00670E7D">
              <w:rPr>
                <w:rStyle w:val="Hyperlink"/>
                <w:noProof/>
                <w:lang w:val="el-GR"/>
              </w:rPr>
              <w:t>ΣΤΟΧΟΙ ΕΡΓΑΣΙΑΣ</w:t>
            </w:r>
            <w:r w:rsidR="00600818">
              <w:rPr>
                <w:noProof/>
                <w:webHidden/>
              </w:rPr>
              <w:tab/>
            </w:r>
            <w:r w:rsidR="00600818">
              <w:rPr>
                <w:noProof/>
                <w:webHidden/>
              </w:rPr>
              <w:fldChar w:fldCharType="begin"/>
            </w:r>
            <w:r w:rsidR="00600818">
              <w:rPr>
                <w:noProof/>
                <w:webHidden/>
              </w:rPr>
              <w:instrText xml:space="preserve"> PAGEREF _Toc165024912 \h </w:instrText>
            </w:r>
            <w:r w:rsidR="00600818">
              <w:rPr>
                <w:noProof/>
                <w:webHidden/>
              </w:rPr>
            </w:r>
            <w:r w:rsidR="00600818">
              <w:rPr>
                <w:noProof/>
                <w:webHidden/>
              </w:rPr>
              <w:fldChar w:fldCharType="separate"/>
            </w:r>
            <w:r w:rsidR="00600818">
              <w:rPr>
                <w:noProof/>
                <w:webHidden/>
              </w:rPr>
              <w:t>4</w:t>
            </w:r>
            <w:r w:rsidR="00600818">
              <w:rPr>
                <w:noProof/>
                <w:webHidden/>
              </w:rPr>
              <w:fldChar w:fldCharType="end"/>
            </w:r>
          </w:hyperlink>
        </w:p>
        <w:p w14:paraId="64E3D4ED" w14:textId="01ECFD40" w:rsidR="00600818" w:rsidRDefault="00D26D1C">
          <w:pPr>
            <w:pStyle w:val="TOC2"/>
            <w:tabs>
              <w:tab w:val="right" w:leader="dot" w:pos="9019"/>
            </w:tabs>
            <w:rPr>
              <w:rFonts w:eastAsiaTheme="minorEastAsia" w:cstheme="minorBidi"/>
              <w:noProof/>
              <w:kern w:val="2"/>
              <w:szCs w:val="24"/>
              <w:lang w:val="en-US"/>
              <w14:ligatures w14:val="standardContextual"/>
            </w:rPr>
          </w:pPr>
          <w:hyperlink w:anchor="_Toc165024913" w:history="1">
            <w:r w:rsidR="00600818" w:rsidRPr="00670E7D">
              <w:rPr>
                <w:rStyle w:val="Hyperlink"/>
                <w:noProof/>
                <w:lang w:val="el-GR"/>
              </w:rPr>
              <w:t>1.2 ΟΡΙΣΜΟΣ ΤΟΥ ΠΡΟΒΛΗΜΑΤΟΣ ΠΡΟΣ ΕΠΙΛΥΣΗ</w:t>
            </w:r>
            <w:r w:rsidR="00600818">
              <w:rPr>
                <w:noProof/>
                <w:webHidden/>
              </w:rPr>
              <w:tab/>
            </w:r>
            <w:r w:rsidR="00600818">
              <w:rPr>
                <w:noProof/>
                <w:webHidden/>
              </w:rPr>
              <w:fldChar w:fldCharType="begin"/>
            </w:r>
            <w:r w:rsidR="00600818">
              <w:rPr>
                <w:noProof/>
                <w:webHidden/>
              </w:rPr>
              <w:instrText xml:space="preserve"> PAGEREF _Toc165024913 \h </w:instrText>
            </w:r>
            <w:r w:rsidR="00600818">
              <w:rPr>
                <w:noProof/>
                <w:webHidden/>
              </w:rPr>
            </w:r>
            <w:r w:rsidR="00600818">
              <w:rPr>
                <w:noProof/>
                <w:webHidden/>
              </w:rPr>
              <w:fldChar w:fldCharType="separate"/>
            </w:r>
            <w:r w:rsidR="00600818">
              <w:rPr>
                <w:noProof/>
                <w:webHidden/>
              </w:rPr>
              <w:t>4</w:t>
            </w:r>
            <w:r w:rsidR="00600818">
              <w:rPr>
                <w:noProof/>
                <w:webHidden/>
              </w:rPr>
              <w:fldChar w:fldCharType="end"/>
            </w:r>
          </w:hyperlink>
        </w:p>
        <w:p w14:paraId="136C7D97" w14:textId="44A56905" w:rsidR="00600818" w:rsidRDefault="00D26D1C">
          <w:pPr>
            <w:pStyle w:val="TOC1"/>
            <w:tabs>
              <w:tab w:val="right" w:leader="dot" w:pos="9019"/>
            </w:tabs>
            <w:rPr>
              <w:rFonts w:eastAsiaTheme="minorEastAsia" w:cstheme="minorBidi"/>
              <w:noProof/>
              <w:kern w:val="2"/>
              <w:szCs w:val="24"/>
              <w:lang w:val="en-US"/>
              <w14:ligatures w14:val="standardContextual"/>
            </w:rPr>
          </w:pPr>
          <w:hyperlink w:anchor="_Toc165024914" w:history="1">
            <w:r w:rsidR="00600818" w:rsidRPr="00670E7D">
              <w:rPr>
                <w:rStyle w:val="Hyperlink"/>
                <w:noProof/>
              </w:rPr>
              <w:t xml:space="preserve">2. ΣΥΝΤΟΜΗ ΠΑΡΟΥΣΙΑΣΗ ΤΗΣ </w:t>
            </w:r>
            <w:r w:rsidR="00600818" w:rsidRPr="00670E7D">
              <w:rPr>
                <w:rStyle w:val="Hyperlink"/>
                <w:noProof/>
                <w:lang w:val="en-US"/>
              </w:rPr>
              <w:t>RUP</w:t>
            </w:r>
            <w:r w:rsidR="00600818">
              <w:rPr>
                <w:noProof/>
                <w:webHidden/>
              </w:rPr>
              <w:tab/>
            </w:r>
            <w:r w:rsidR="00600818">
              <w:rPr>
                <w:noProof/>
                <w:webHidden/>
              </w:rPr>
              <w:fldChar w:fldCharType="begin"/>
            </w:r>
            <w:r w:rsidR="00600818">
              <w:rPr>
                <w:noProof/>
                <w:webHidden/>
              </w:rPr>
              <w:instrText xml:space="preserve"> PAGEREF _Toc165024914 \h </w:instrText>
            </w:r>
            <w:r w:rsidR="00600818">
              <w:rPr>
                <w:noProof/>
                <w:webHidden/>
              </w:rPr>
            </w:r>
            <w:r w:rsidR="00600818">
              <w:rPr>
                <w:noProof/>
                <w:webHidden/>
              </w:rPr>
              <w:fldChar w:fldCharType="separate"/>
            </w:r>
            <w:r w:rsidR="00600818">
              <w:rPr>
                <w:noProof/>
                <w:webHidden/>
              </w:rPr>
              <w:t>4</w:t>
            </w:r>
            <w:r w:rsidR="00600818">
              <w:rPr>
                <w:noProof/>
                <w:webHidden/>
              </w:rPr>
              <w:fldChar w:fldCharType="end"/>
            </w:r>
          </w:hyperlink>
        </w:p>
        <w:p w14:paraId="441AB623" w14:textId="543E95F5" w:rsidR="00600818" w:rsidRDefault="00D26D1C">
          <w:pPr>
            <w:pStyle w:val="TOC1"/>
            <w:tabs>
              <w:tab w:val="right" w:leader="dot" w:pos="9019"/>
            </w:tabs>
            <w:rPr>
              <w:rFonts w:eastAsiaTheme="minorEastAsia" w:cstheme="minorBidi"/>
              <w:noProof/>
              <w:kern w:val="2"/>
              <w:szCs w:val="24"/>
              <w:lang w:val="en-US"/>
              <w14:ligatures w14:val="standardContextual"/>
            </w:rPr>
          </w:pPr>
          <w:hyperlink w:anchor="_Toc165024915" w:history="1">
            <w:r w:rsidR="00600818" w:rsidRPr="00670E7D">
              <w:rPr>
                <w:rStyle w:val="Hyperlink"/>
                <w:noProof/>
              </w:rPr>
              <w:t>3. ΦΑΣΗ: ΕΝΑΡΞΗ (</w:t>
            </w:r>
            <w:r w:rsidR="00600818" w:rsidRPr="00670E7D">
              <w:rPr>
                <w:rStyle w:val="Hyperlink"/>
                <w:noProof/>
                <w:lang w:val="en-US"/>
              </w:rPr>
              <w:t>INCEPTION</w:t>
            </w:r>
            <w:r w:rsidR="00600818" w:rsidRPr="00670E7D">
              <w:rPr>
                <w:rStyle w:val="Hyperlink"/>
                <w:noProof/>
              </w:rPr>
              <w:t>)</w:t>
            </w:r>
            <w:r w:rsidR="00600818">
              <w:rPr>
                <w:noProof/>
                <w:webHidden/>
              </w:rPr>
              <w:tab/>
            </w:r>
            <w:r w:rsidR="00600818">
              <w:rPr>
                <w:noProof/>
                <w:webHidden/>
              </w:rPr>
              <w:fldChar w:fldCharType="begin"/>
            </w:r>
            <w:r w:rsidR="00600818">
              <w:rPr>
                <w:noProof/>
                <w:webHidden/>
              </w:rPr>
              <w:instrText xml:space="preserve"> PAGEREF _Toc165024915 \h </w:instrText>
            </w:r>
            <w:r w:rsidR="00600818">
              <w:rPr>
                <w:noProof/>
                <w:webHidden/>
              </w:rPr>
            </w:r>
            <w:r w:rsidR="00600818">
              <w:rPr>
                <w:noProof/>
                <w:webHidden/>
              </w:rPr>
              <w:fldChar w:fldCharType="separate"/>
            </w:r>
            <w:r w:rsidR="00600818">
              <w:rPr>
                <w:noProof/>
                <w:webHidden/>
              </w:rPr>
              <w:t>5</w:t>
            </w:r>
            <w:r w:rsidR="00600818">
              <w:rPr>
                <w:noProof/>
                <w:webHidden/>
              </w:rPr>
              <w:fldChar w:fldCharType="end"/>
            </w:r>
          </w:hyperlink>
        </w:p>
        <w:p w14:paraId="4FCA43F7" w14:textId="2FC26E60" w:rsidR="00600818" w:rsidRDefault="00D26D1C">
          <w:pPr>
            <w:pStyle w:val="TOC2"/>
            <w:tabs>
              <w:tab w:val="right" w:leader="dot" w:pos="9019"/>
            </w:tabs>
            <w:rPr>
              <w:rFonts w:eastAsiaTheme="minorEastAsia" w:cstheme="minorBidi"/>
              <w:noProof/>
              <w:kern w:val="2"/>
              <w:szCs w:val="24"/>
              <w:lang w:val="en-US"/>
              <w14:ligatures w14:val="standardContextual"/>
            </w:rPr>
          </w:pPr>
          <w:hyperlink w:anchor="_Toc165024916" w:history="1">
            <w:r w:rsidR="00600818" w:rsidRPr="00670E7D">
              <w:rPr>
                <w:rStyle w:val="Hyperlink"/>
                <w:noProof/>
                <w:lang w:val="el-GR"/>
              </w:rPr>
              <w:t>3.1 ΣΥΛΛΗΨΗ ΑΠΑΙΤΗΣΕΩΝ</w:t>
            </w:r>
            <w:r w:rsidR="00600818">
              <w:rPr>
                <w:noProof/>
                <w:webHidden/>
              </w:rPr>
              <w:tab/>
            </w:r>
            <w:r w:rsidR="00600818">
              <w:rPr>
                <w:noProof/>
                <w:webHidden/>
              </w:rPr>
              <w:fldChar w:fldCharType="begin"/>
            </w:r>
            <w:r w:rsidR="00600818">
              <w:rPr>
                <w:noProof/>
                <w:webHidden/>
              </w:rPr>
              <w:instrText xml:space="preserve"> PAGEREF _Toc165024916 \h </w:instrText>
            </w:r>
            <w:r w:rsidR="00600818">
              <w:rPr>
                <w:noProof/>
                <w:webHidden/>
              </w:rPr>
            </w:r>
            <w:r w:rsidR="00600818">
              <w:rPr>
                <w:noProof/>
                <w:webHidden/>
              </w:rPr>
              <w:fldChar w:fldCharType="separate"/>
            </w:r>
            <w:r w:rsidR="00600818">
              <w:rPr>
                <w:noProof/>
                <w:webHidden/>
              </w:rPr>
              <w:t>5</w:t>
            </w:r>
            <w:r w:rsidR="00600818">
              <w:rPr>
                <w:noProof/>
                <w:webHidden/>
              </w:rPr>
              <w:fldChar w:fldCharType="end"/>
            </w:r>
          </w:hyperlink>
        </w:p>
        <w:p w14:paraId="1D9E401C" w14:textId="65E3670A" w:rsidR="00600818" w:rsidRDefault="00D26D1C">
          <w:pPr>
            <w:pStyle w:val="TOC2"/>
            <w:tabs>
              <w:tab w:val="right" w:leader="dot" w:pos="9019"/>
            </w:tabs>
            <w:rPr>
              <w:rFonts w:eastAsiaTheme="minorEastAsia" w:cstheme="minorBidi"/>
              <w:noProof/>
              <w:kern w:val="2"/>
              <w:szCs w:val="24"/>
              <w:lang w:val="en-US"/>
              <w14:ligatures w14:val="standardContextual"/>
            </w:rPr>
          </w:pPr>
          <w:hyperlink w:anchor="_Toc165024917" w:history="1">
            <w:r w:rsidR="00600818" w:rsidRPr="00670E7D">
              <w:rPr>
                <w:rStyle w:val="Hyperlink"/>
                <w:noProof/>
                <w:lang w:val="el-GR"/>
              </w:rPr>
              <w:t>3.2 ΑΝΑΛΥΣΗ ΣΧΕΔΙΑΣΜΟΥ</w:t>
            </w:r>
            <w:r w:rsidR="00600818">
              <w:rPr>
                <w:noProof/>
                <w:webHidden/>
              </w:rPr>
              <w:tab/>
            </w:r>
            <w:r w:rsidR="00600818">
              <w:rPr>
                <w:noProof/>
                <w:webHidden/>
              </w:rPr>
              <w:fldChar w:fldCharType="begin"/>
            </w:r>
            <w:r w:rsidR="00600818">
              <w:rPr>
                <w:noProof/>
                <w:webHidden/>
              </w:rPr>
              <w:instrText xml:space="preserve"> PAGEREF _Toc165024917 \h </w:instrText>
            </w:r>
            <w:r w:rsidR="00600818">
              <w:rPr>
                <w:noProof/>
                <w:webHidden/>
              </w:rPr>
            </w:r>
            <w:r w:rsidR="00600818">
              <w:rPr>
                <w:noProof/>
                <w:webHidden/>
              </w:rPr>
              <w:fldChar w:fldCharType="separate"/>
            </w:r>
            <w:r w:rsidR="00600818">
              <w:rPr>
                <w:noProof/>
                <w:webHidden/>
              </w:rPr>
              <w:t>5</w:t>
            </w:r>
            <w:r w:rsidR="00600818">
              <w:rPr>
                <w:noProof/>
                <w:webHidden/>
              </w:rPr>
              <w:fldChar w:fldCharType="end"/>
            </w:r>
          </w:hyperlink>
        </w:p>
        <w:p w14:paraId="5B0E42CB" w14:textId="54BB9358" w:rsidR="00600818" w:rsidRDefault="00D26D1C">
          <w:pPr>
            <w:pStyle w:val="TOC2"/>
            <w:tabs>
              <w:tab w:val="right" w:leader="dot" w:pos="9019"/>
            </w:tabs>
            <w:rPr>
              <w:rFonts w:eastAsiaTheme="minorEastAsia" w:cstheme="minorBidi"/>
              <w:noProof/>
              <w:kern w:val="2"/>
              <w:szCs w:val="24"/>
              <w:lang w:val="en-US"/>
              <w14:ligatures w14:val="standardContextual"/>
            </w:rPr>
          </w:pPr>
          <w:hyperlink w:anchor="_Toc165024918" w:history="1">
            <w:r w:rsidR="00600818" w:rsidRPr="00670E7D">
              <w:rPr>
                <w:rStyle w:val="Hyperlink"/>
                <w:noProof/>
                <w:lang w:val="el-GR"/>
              </w:rPr>
              <w:t>3.2.1 Διαγράμματα Περιπτώσεων Χρήσης</w:t>
            </w:r>
            <w:r w:rsidR="00600818">
              <w:rPr>
                <w:noProof/>
                <w:webHidden/>
              </w:rPr>
              <w:tab/>
            </w:r>
            <w:r w:rsidR="00600818">
              <w:rPr>
                <w:noProof/>
                <w:webHidden/>
              </w:rPr>
              <w:fldChar w:fldCharType="begin"/>
            </w:r>
            <w:r w:rsidR="00600818">
              <w:rPr>
                <w:noProof/>
                <w:webHidden/>
              </w:rPr>
              <w:instrText xml:space="preserve"> PAGEREF _Toc165024918 \h </w:instrText>
            </w:r>
            <w:r w:rsidR="00600818">
              <w:rPr>
                <w:noProof/>
                <w:webHidden/>
              </w:rPr>
            </w:r>
            <w:r w:rsidR="00600818">
              <w:rPr>
                <w:noProof/>
                <w:webHidden/>
              </w:rPr>
              <w:fldChar w:fldCharType="separate"/>
            </w:r>
            <w:r w:rsidR="00600818">
              <w:rPr>
                <w:noProof/>
                <w:webHidden/>
              </w:rPr>
              <w:t>5</w:t>
            </w:r>
            <w:r w:rsidR="00600818">
              <w:rPr>
                <w:noProof/>
                <w:webHidden/>
              </w:rPr>
              <w:fldChar w:fldCharType="end"/>
            </w:r>
          </w:hyperlink>
        </w:p>
        <w:p w14:paraId="4D2550AB" w14:textId="204FA59F" w:rsidR="00600818" w:rsidRDefault="00D26D1C">
          <w:pPr>
            <w:pStyle w:val="TOC2"/>
            <w:tabs>
              <w:tab w:val="right" w:leader="dot" w:pos="9019"/>
            </w:tabs>
            <w:rPr>
              <w:rFonts w:eastAsiaTheme="minorEastAsia" w:cstheme="minorBidi"/>
              <w:noProof/>
              <w:kern w:val="2"/>
              <w:szCs w:val="24"/>
              <w:lang w:val="en-US"/>
              <w14:ligatures w14:val="standardContextual"/>
            </w:rPr>
          </w:pPr>
          <w:hyperlink w:anchor="_Toc165024919" w:history="1">
            <w:r w:rsidR="00600818" w:rsidRPr="00670E7D">
              <w:rPr>
                <w:rStyle w:val="Hyperlink"/>
                <w:noProof/>
                <w:lang w:val="el-GR"/>
              </w:rPr>
              <w:t>3.2.2 Διαγράμματα Τάξεων</w:t>
            </w:r>
            <w:r w:rsidR="00600818">
              <w:rPr>
                <w:noProof/>
                <w:webHidden/>
              </w:rPr>
              <w:tab/>
            </w:r>
            <w:r w:rsidR="00600818">
              <w:rPr>
                <w:noProof/>
                <w:webHidden/>
              </w:rPr>
              <w:fldChar w:fldCharType="begin"/>
            </w:r>
            <w:r w:rsidR="00600818">
              <w:rPr>
                <w:noProof/>
                <w:webHidden/>
              </w:rPr>
              <w:instrText xml:space="preserve"> PAGEREF _Toc165024919 \h </w:instrText>
            </w:r>
            <w:r w:rsidR="00600818">
              <w:rPr>
                <w:noProof/>
                <w:webHidden/>
              </w:rPr>
            </w:r>
            <w:r w:rsidR="00600818">
              <w:rPr>
                <w:noProof/>
                <w:webHidden/>
              </w:rPr>
              <w:fldChar w:fldCharType="separate"/>
            </w:r>
            <w:r w:rsidR="00600818">
              <w:rPr>
                <w:noProof/>
                <w:webHidden/>
              </w:rPr>
              <w:t>5</w:t>
            </w:r>
            <w:r w:rsidR="00600818">
              <w:rPr>
                <w:noProof/>
                <w:webHidden/>
              </w:rPr>
              <w:fldChar w:fldCharType="end"/>
            </w:r>
          </w:hyperlink>
        </w:p>
        <w:p w14:paraId="2B9491AE" w14:textId="31CC5148" w:rsidR="00600818" w:rsidRDefault="00D26D1C">
          <w:pPr>
            <w:pStyle w:val="TOC1"/>
            <w:tabs>
              <w:tab w:val="right" w:leader="dot" w:pos="9019"/>
            </w:tabs>
            <w:rPr>
              <w:rFonts w:eastAsiaTheme="minorEastAsia" w:cstheme="minorBidi"/>
              <w:noProof/>
              <w:kern w:val="2"/>
              <w:szCs w:val="24"/>
              <w:lang w:val="en-US"/>
              <w14:ligatures w14:val="standardContextual"/>
            </w:rPr>
          </w:pPr>
          <w:hyperlink w:anchor="_Toc165024920" w:history="1">
            <w:r w:rsidR="00600818" w:rsidRPr="00670E7D">
              <w:rPr>
                <w:rStyle w:val="Hyperlink"/>
                <w:noProof/>
              </w:rPr>
              <w:t>4. ΦΑΣΗ:ΕΚΠΝΟΗΣΗ ΜΕΛΕΤΗΣ (ELABORATIO</w:t>
            </w:r>
            <w:r w:rsidR="00600818" w:rsidRPr="00670E7D">
              <w:rPr>
                <w:rStyle w:val="Hyperlink"/>
                <w:noProof/>
                <w:lang w:val="en-US"/>
              </w:rPr>
              <w:t>N</w:t>
            </w:r>
            <w:r w:rsidR="00600818" w:rsidRPr="00670E7D">
              <w:rPr>
                <w:rStyle w:val="Hyperlink"/>
                <w:noProof/>
              </w:rPr>
              <w:t>)</w:t>
            </w:r>
            <w:r w:rsidR="00600818">
              <w:rPr>
                <w:noProof/>
                <w:webHidden/>
              </w:rPr>
              <w:tab/>
            </w:r>
            <w:r w:rsidR="00600818">
              <w:rPr>
                <w:noProof/>
                <w:webHidden/>
              </w:rPr>
              <w:fldChar w:fldCharType="begin"/>
            </w:r>
            <w:r w:rsidR="00600818">
              <w:rPr>
                <w:noProof/>
                <w:webHidden/>
              </w:rPr>
              <w:instrText xml:space="preserve"> PAGEREF _Toc165024920 \h </w:instrText>
            </w:r>
            <w:r w:rsidR="00600818">
              <w:rPr>
                <w:noProof/>
                <w:webHidden/>
              </w:rPr>
            </w:r>
            <w:r w:rsidR="00600818">
              <w:rPr>
                <w:noProof/>
                <w:webHidden/>
              </w:rPr>
              <w:fldChar w:fldCharType="separate"/>
            </w:r>
            <w:r w:rsidR="00600818">
              <w:rPr>
                <w:noProof/>
                <w:webHidden/>
              </w:rPr>
              <w:t>5</w:t>
            </w:r>
            <w:r w:rsidR="00600818">
              <w:rPr>
                <w:noProof/>
                <w:webHidden/>
              </w:rPr>
              <w:fldChar w:fldCharType="end"/>
            </w:r>
          </w:hyperlink>
        </w:p>
        <w:p w14:paraId="7DA586B7" w14:textId="29ED3D1C" w:rsidR="00600818" w:rsidRDefault="00D26D1C">
          <w:pPr>
            <w:pStyle w:val="TOC1"/>
            <w:tabs>
              <w:tab w:val="right" w:leader="dot" w:pos="9019"/>
            </w:tabs>
            <w:rPr>
              <w:rFonts w:eastAsiaTheme="minorEastAsia" w:cstheme="minorBidi"/>
              <w:noProof/>
              <w:kern w:val="2"/>
              <w:szCs w:val="24"/>
              <w:lang w:val="en-US"/>
              <w14:ligatures w14:val="standardContextual"/>
            </w:rPr>
          </w:pPr>
          <w:hyperlink w:anchor="_Toc165024921" w:history="1">
            <w:r w:rsidR="00600818" w:rsidRPr="00670E7D">
              <w:rPr>
                <w:rStyle w:val="Hyperlink"/>
                <w:noProof/>
              </w:rPr>
              <w:t>ΒΙΒΛΙΟΓΡΑΦΙΚΕΣ ΑΝΑΦΟΡΕΣ</w:t>
            </w:r>
            <w:r w:rsidR="00600818">
              <w:rPr>
                <w:noProof/>
                <w:webHidden/>
              </w:rPr>
              <w:tab/>
            </w:r>
            <w:r w:rsidR="00600818">
              <w:rPr>
                <w:noProof/>
                <w:webHidden/>
              </w:rPr>
              <w:fldChar w:fldCharType="begin"/>
            </w:r>
            <w:r w:rsidR="00600818">
              <w:rPr>
                <w:noProof/>
                <w:webHidden/>
              </w:rPr>
              <w:instrText xml:space="preserve"> PAGEREF _Toc165024921 \h </w:instrText>
            </w:r>
            <w:r w:rsidR="00600818">
              <w:rPr>
                <w:noProof/>
                <w:webHidden/>
              </w:rPr>
            </w:r>
            <w:r w:rsidR="00600818">
              <w:rPr>
                <w:noProof/>
                <w:webHidden/>
              </w:rPr>
              <w:fldChar w:fldCharType="separate"/>
            </w:r>
            <w:r w:rsidR="00600818">
              <w:rPr>
                <w:noProof/>
                <w:webHidden/>
              </w:rPr>
              <w:t>5</w:t>
            </w:r>
            <w:r w:rsidR="00600818">
              <w:rPr>
                <w:noProof/>
                <w:webHidden/>
              </w:rPr>
              <w:fldChar w:fldCharType="end"/>
            </w:r>
          </w:hyperlink>
        </w:p>
        <w:p w14:paraId="4DA43BFB" w14:textId="522E17C3" w:rsidR="00624126" w:rsidRPr="007A6785" w:rsidRDefault="00624126" w:rsidP="007A6785">
          <w:pPr>
            <w:spacing w:after="120" w:line="288" w:lineRule="auto"/>
            <w:rPr>
              <w:rFonts w:asciiTheme="majorHAnsi" w:hAnsiTheme="majorHAnsi" w:cstheme="majorHAnsi"/>
            </w:rPr>
          </w:pPr>
          <w:r w:rsidRPr="007A6660">
            <w:rPr>
              <w:rFonts w:asciiTheme="majorHAnsi" w:hAnsiTheme="majorHAnsi" w:cstheme="majorHAnsi"/>
              <w:b/>
              <w:bCs/>
              <w:lang w:val="el-GR"/>
            </w:rPr>
            <w:fldChar w:fldCharType="end"/>
          </w:r>
        </w:p>
      </w:sdtContent>
    </w:sdt>
    <w:p w14:paraId="309DE6C6" w14:textId="77777777" w:rsidR="00624126" w:rsidRPr="007A6785" w:rsidRDefault="00624126" w:rsidP="007A6785">
      <w:pPr>
        <w:spacing w:after="120" w:line="288" w:lineRule="auto"/>
        <w:rPr>
          <w:rFonts w:asciiTheme="majorHAnsi" w:hAnsiTheme="majorHAnsi" w:cstheme="majorHAnsi"/>
          <w:color w:val="0070C0"/>
        </w:rPr>
      </w:pPr>
      <w:r w:rsidRPr="007A6785">
        <w:rPr>
          <w:rFonts w:asciiTheme="majorHAnsi" w:hAnsiTheme="majorHAnsi" w:cstheme="majorHAnsi"/>
        </w:rPr>
        <w:br w:type="page"/>
      </w:r>
    </w:p>
    <w:p w14:paraId="34AB048F" w14:textId="386BAD36" w:rsidR="00624126" w:rsidRPr="0008424D" w:rsidRDefault="00E62626" w:rsidP="009815C3">
      <w:pPr>
        <w:pStyle w:val="Heading1"/>
        <w:jc w:val="left"/>
      </w:pPr>
      <w:bookmarkStart w:id="3" w:name="_Toc165024911"/>
      <w:r w:rsidRPr="0008424D">
        <w:lastRenderedPageBreak/>
        <w:t xml:space="preserve">1. </w:t>
      </w:r>
      <w:r w:rsidR="00593CB2" w:rsidRPr="0008424D">
        <w:t>ΕΙΣΑΓΩΓΗ</w:t>
      </w:r>
      <w:bookmarkEnd w:id="3"/>
    </w:p>
    <w:p w14:paraId="0888F0CD" w14:textId="77777777" w:rsidR="00E40679" w:rsidRDefault="00E40679" w:rsidP="00593CB2">
      <w:pPr>
        <w:rPr>
          <w:szCs w:val="24"/>
          <w:lang w:val="el-GR"/>
        </w:rPr>
      </w:pPr>
    </w:p>
    <w:p w14:paraId="55943E6C" w14:textId="03C32FE2" w:rsidR="00EE2846" w:rsidRDefault="001728AE" w:rsidP="00850FE5">
      <w:pPr>
        <w:pStyle w:val="Heading2"/>
        <w:numPr>
          <w:ilvl w:val="1"/>
          <w:numId w:val="5"/>
        </w:numPr>
        <w:rPr>
          <w:sz w:val="24"/>
          <w:lang w:val="el-GR"/>
        </w:rPr>
      </w:pPr>
      <w:bookmarkStart w:id="4" w:name="_Toc165024912"/>
      <w:r>
        <w:rPr>
          <w:sz w:val="24"/>
          <w:lang w:val="el-GR"/>
        </w:rPr>
        <w:t>ΣΤΟΧΟΙ ΕΡΓΑΣΙΑΣ</w:t>
      </w:r>
      <w:bookmarkEnd w:id="4"/>
    </w:p>
    <w:p w14:paraId="6FFE244A" w14:textId="1E8038B6" w:rsidR="00850FE5" w:rsidRPr="00850FE5" w:rsidRDefault="00850FE5" w:rsidP="00C82A16">
      <w:pPr>
        <w:rPr>
          <w:lang w:val="el-GR"/>
        </w:rPr>
      </w:pPr>
      <w:r>
        <w:rPr>
          <w:lang w:val="el-GR"/>
        </w:rPr>
        <w:t xml:space="preserve">Βασικός στόχος της εργασίας είναι η υλοποίηση </w:t>
      </w:r>
      <w:r w:rsidR="004D17A3">
        <w:rPr>
          <w:lang w:val="el-GR"/>
        </w:rPr>
        <w:t xml:space="preserve">μιας </w:t>
      </w:r>
      <w:r w:rsidR="00E7110D">
        <w:rPr>
          <w:lang w:val="el-GR"/>
        </w:rPr>
        <w:t>ιστοσελίδας μεσιτικού γραφείου</w:t>
      </w:r>
      <w:r w:rsidR="0065465E">
        <w:rPr>
          <w:lang w:val="el-GR"/>
        </w:rPr>
        <w:t xml:space="preserve"> (</w:t>
      </w:r>
      <w:proofErr w:type="spellStart"/>
      <w:r w:rsidR="0065465E">
        <w:rPr>
          <w:lang w:val="en-US"/>
        </w:rPr>
        <w:t>spitosk</w:t>
      </w:r>
      <w:r w:rsidR="003D54BA">
        <w:rPr>
          <w:lang w:val="en-US"/>
        </w:rPr>
        <w:t>i</w:t>
      </w:r>
      <w:r w:rsidR="0065465E">
        <w:rPr>
          <w:lang w:val="en-US"/>
        </w:rPr>
        <w:t>los</w:t>
      </w:r>
      <w:proofErr w:type="spellEnd"/>
      <w:r w:rsidR="0065465E">
        <w:rPr>
          <w:lang w:val="el-GR"/>
        </w:rPr>
        <w:t>)</w:t>
      </w:r>
      <w:r w:rsidR="00E5268E">
        <w:rPr>
          <w:lang w:val="el-GR"/>
        </w:rPr>
        <w:t xml:space="preserve">, στην </w:t>
      </w:r>
      <w:r w:rsidR="00104F00">
        <w:rPr>
          <w:lang w:val="el-GR"/>
        </w:rPr>
        <w:t>οποία</w:t>
      </w:r>
      <w:r w:rsidR="00E5268E">
        <w:rPr>
          <w:lang w:val="el-GR"/>
        </w:rPr>
        <w:t xml:space="preserve"> οι χρήστες </w:t>
      </w:r>
      <w:r w:rsidR="003252FC">
        <w:rPr>
          <w:lang w:val="el-GR"/>
        </w:rPr>
        <w:t xml:space="preserve">θα έχουν την δυνατότητα να εκδηλώσουν ενδιαφέρον για αγγελίες </w:t>
      </w:r>
      <w:r w:rsidR="00104F00">
        <w:rPr>
          <w:lang w:val="el-GR"/>
        </w:rPr>
        <w:t xml:space="preserve">ακινήτων, </w:t>
      </w:r>
      <w:r w:rsidR="00BB40C3">
        <w:rPr>
          <w:lang w:val="el-GR"/>
        </w:rPr>
        <w:t>αλλά και να καταχωρούν αγγελί</w:t>
      </w:r>
      <w:r w:rsidR="006D7C86">
        <w:rPr>
          <w:lang w:val="el-GR"/>
        </w:rPr>
        <w:t>ες.</w:t>
      </w:r>
      <w:r w:rsidR="00DD3162">
        <w:rPr>
          <w:lang w:val="el-GR"/>
        </w:rPr>
        <w:t xml:space="preserve"> Επιπλέον οι διαχειριστές </w:t>
      </w:r>
      <w:r w:rsidR="00744165">
        <w:rPr>
          <w:lang w:val="el-GR"/>
        </w:rPr>
        <w:t xml:space="preserve">μπορούν να </w:t>
      </w:r>
      <w:r w:rsidR="006D7855">
        <w:rPr>
          <w:lang w:val="el-GR"/>
        </w:rPr>
        <w:t>επεξεργαστούν</w:t>
      </w:r>
      <w:r w:rsidR="00B25B8C">
        <w:rPr>
          <w:lang w:val="el-GR"/>
        </w:rPr>
        <w:t xml:space="preserve"> και </w:t>
      </w:r>
      <w:r w:rsidR="006D7855">
        <w:rPr>
          <w:lang w:val="el-GR"/>
        </w:rPr>
        <w:t>να διαγράψουν χρήστες καθώς</w:t>
      </w:r>
      <w:r w:rsidR="000C6513">
        <w:rPr>
          <w:lang w:val="el-GR"/>
        </w:rPr>
        <w:t xml:space="preserve"> και </w:t>
      </w:r>
      <w:r w:rsidR="006D7855">
        <w:rPr>
          <w:lang w:val="el-GR"/>
        </w:rPr>
        <w:t xml:space="preserve">τις αγγελίες τους. </w:t>
      </w:r>
    </w:p>
    <w:p w14:paraId="4030CB90" w14:textId="77777777" w:rsidR="00E40679" w:rsidRDefault="00E40679" w:rsidP="00593CB2">
      <w:pPr>
        <w:rPr>
          <w:szCs w:val="24"/>
          <w:lang w:val="el-GR"/>
        </w:rPr>
      </w:pPr>
    </w:p>
    <w:p w14:paraId="102D0644" w14:textId="77777777" w:rsidR="00E40679" w:rsidRPr="00593CB2" w:rsidRDefault="00E40679" w:rsidP="00593CB2">
      <w:pPr>
        <w:rPr>
          <w:szCs w:val="24"/>
        </w:rPr>
      </w:pPr>
    </w:p>
    <w:p w14:paraId="04E098BB" w14:textId="508B8018" w:rsidR="00EC6077" w:rsidRPr="004A3D48" w:rsidRDefault="00E40679" w:rsidP="00E40679">
      <w:pPr>
        <w:pStyle w:val="Heading2"/>
        <w:rPr>
          <w:lang w:val="el-GR"/>
        </w:rPr>
      </w:pPr>
      <w:bookmarkStart w:id="5" w:name="_Toc165024913"/>
      <w:r w:rsidRPr="004A3D48">
        <w:rPr>
          <w:lang w:val="el-GR"/>
        </w:rPr>
        <w:t>1.2 ΟΡΙΣΜΟΣ ΤΟΥ ΠΡΟΒΛΗΜΑΤΟΣ ΠΡΟΣ ΕΠΙΛΥΣΗ</w:t>
      </w:r>
      <w:bookmarkEnd w:id="5"/>
      <w:r w:rsidRPr="004A3D48">
        <w:rPr>
          <w:lang w:val="el-GR"/>
        </w:rPr>
        <w:t xml:space="preserve"> </w:t>
      </w:r>
    </w:p>
    <w:p w14:paraId="0FB0E90C" w14:textId="77777777" w:rsidR="00EC6077" w:rsidRDefault="00EC6077" w:rsidP="00A4336E">
      <w:pPr>
        <w:spacing w:after="120" w:line="288" w:lineRule="auto"/>
        <w:rPr>
          <w:rFonts w:asciiTheme="majorHAnsi" w:hAnsiTheme="majorHAnsi" w:cstheme="majorHAnsi"/>
          <w:lang w:val="el-GR"/>
        </w:rPr>
      </w:pPr>
    </w:p>
    <w:p w14:paraId="6D60226E" w14:textId="410AAE0E" w:rsidR="00CE7F2C" w:rsidRPr="00940AFB" w:rsidRDefault="002E6633" w:rsidP="004D0C52">
      <w:pPr>
        <w:pStyle w:val="Heading1"/>
      </w:pPr>
      <w:bookmarkStart w:id="6" w:name="_Toc165024914"/>
      <w:r>
        <w:t>2</w:t>
      </w:r>
      <w:r w:rsidR="004D0C52">
        <w:t xml:space="preserve">. ΣΥΝΤΟΜΗ ΠΑΡΟΥΣΙΑΣΗ ΤΗΣ </w:t>
      </w:r>
      <w:r w:rsidR="004D0C52">
        <w:rPr>
          <w:lang w:val="en-US"/>
        </w:rPr>
        <w:t>RUP</w:t>
      </w:r>
      <w:bookmarkEnd w:id="6"/>
    </w:p>
    <w:p w14:paraId="5FE7DCEF" w14:textId="57FAEAD1" w:rsidR="004D0C52" w:rsidRPr="00940AFB" w:rsidRDefault="003B3149" w:rsidP="00C82B9B">
      <w:pPr>
        <w:rPr>
          <w:rFonts w:asciiTheme="majorHAnsi" w:hAnsiTheme="majorHAnsi" w:cstheme="majorHAnsi"/>
          <w:color w:val="0D0D0D"/>
          <w:shd w:val="clear" w:color="auto" w:fill="FFFFFF"/>
          <w:lang w:val="el-GR"/>
        </w:rPr>
      </w:pPr>
      <w:r w:rsidRPr="003B3149">
        <w:rPr>
          <w:rFonts w:asciiTheme="majorHAnsi" w:hAnsiTheme="majorHAnsi" w:cstheme="majorHAnsi"/>
          <w:color w:val="0D0D0D"/>
          <w:shd w:val="clear" w:color="auto" w:fill="FFFFFF"/>
        </w:rPr>
        <w:t>Είναι μια από τις πρώτες μεθοδολογίες που συνέδεσε την ανάπτυξη λογισμικού με την αρχιτεκτονική βασισμένη σε μοντέλα και τον αντικειμενοστραφή προγραμματισμό.</w:t>
      </w:r>
      <w:r w:rsidR="009815C3" w:rsidRPr="009815C3">
        <w:rPr>
          <w:rFonts w:ascii="Segoe UI" w:hAnsi="Segoe UI" w:cs="Segoe UI"/>
          <w:color w:val="0D0D0D"/>
          <w:shd w:val="clear" w:color="auto" w:fill="FFFFFF"/>
        </w:rPr>
        <w:t xml:space="preserve"> </w:t>
      </w:r>
      <w:r w:rsidR="009815C3" w:rsidRPr="009815C3">
        <w:rPr>
          <w:rFonts w:asciiTheme="majorHAnsi" w:hAnsiTheme="majorHAnsi" w:cstheme="majorHAnsi"/>
          <w:color w:val="0D0D0D"/>
          <w:shd w:val="clear" w:color="auto" w:fill="FFFFFF"/>
        </w:rPr>
        <w:t>Το RUP επικεντρώνεται στην ανάπτυξη λογισμικού μέσω ενός σειράς επαναλαμβανόμενων διαδικασιών ανάπτυξης που ονομάζονται "φάσεις". Κάθε φάση αποτελείται από ορισμένες δραστηριότητες και παράγει συγκεκριμένα αποτελέσματα που χρησιμοποιούνται ως είσοδος για την επόμενη φάση. Το RUP επίσης παρέχει μια σειρά από οδηγίες, πρότυπα και πρακτικές για την υλοποίηση των φάσεων</w:t>
      </w:r>
      <w:r w:rsidR="00331146" w:rsidRPr="00331146">
        <w:rPr>
          <w:rFonts w:asciiTheme="majorHAnsi" w:hAnsiTheme="majorHAnsi" w:cstheme="majorHAnsi"/>
          <w:color w:val="0D0D0D"/>
          <w:shd w:val="clear" w:color="auto" w:fill="FFFFFF"/>
          <w:lang w:val="el-GR"/>
        </w:rPr>
        <w:t>:</w:t>
      </w:r>
    </w:p>
    <w:p w14:paraId="5BF3ED63" w14:textId="5D8C17DB" w:rsidR="00C82B9B" w:rsidRPr="005E6B23" w:rsidRDefault="00C82B9B" w:rsidP="004E5C78">
      <w:pPr>
        <w:pStyle w:val="ListParagraph"/>
        <w:numPr>
          <w:ilvl w:val="0"/>
          <w:numId w:val="9"/>
        </w:numPr>
        <w:autoSpaceDE w:val="0"/>
        <w:autoSpaceDN w:val="0"/>
        <w:adjustRightInd w:val="0"/>
        <w:spacing w:line="240" w:lineRule="auto"/>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Ανάλυση:</w:t>
      </w:r>
      <w:r w:rsidRPr="005E6B23">
        <w:rPr>
          <w:rFonts w:asciiTheme="majorHAnsi" w:eastAsiaTheme="minorHAnsi" w:hAnsiTheme="majorHAnsi" w:cstheme="majorHAnsi"/>
          <w:szCs w:val="24"/>
          <w:lang w:val="el-GR"/>
          <w14:ligatures w14:val="standardContextual"/>
        </w:rPr>
        <w:t xml:space="preserve"> Συλλέγονται και αναλύονται οι απαιτήσεις του συστήματος, καθώς και οι λειτουργικές και μη λειτουργικές απαιτήσεις του πελάτη.</w:t>
      </w:r>
    </w:p>
    <w:p w14:paraId="37E6C429" w14:textId="181DAD9E" w:rsidR="00C82B9B" w:rsidRPr="005E6B23" w:rsidRDefault="00C82B9B" w:rsidP="004E5C78">
      <w:pPr>
        <w:pStyle w:val="ListParagraph"/>
        <w:numPr>
          <w:ilvl w:val="0"/>
          <w:numId w:val="9"/>
        </w:numPr>
        <w:autoSpaceDE w:val="0"/>
        <w:autoSpaceDN w:val="0"/>
        <w:adjustRightInd w:val="0"/>
        <w:spacing w:line="240" w:lineRule="auto"/>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Σχεδίαση:</w:t>
      </w:r>
      <w:r w:rsidRPr="005E6B23">
        <w:rPr>
          <w:rFonts w:asciiTheme="majorHAnsi" w:eastAsiaTheme="minorHAnsi" w:hAnsiTheme="majorHAnsi" w:cstheme="majorHAnsi"/>
          <w:szCs w:val="24"/>
          <w:lang w:val="el-GR"/>
          <w14:ligatures w14:val="standardContextual"/>
        </w:rPr>
        <w:t xml:space="preserve"> Αναπτύσσεται η αρχιτεκτονική του συστήματος, καθώς και οι λεπτομερείς σχεδιαστικές λύσεις.</w:t>
      </w:r>
    </w:p>
    <w:p w14:paraId="2B002087" w14:textId="1AC6D04F" w:rsidR="00C82B9B" w:rsidRPr="005E6B23" w:rsidRDefault="00C82B9B" w:rsidP="004E5C78">
      <w:pPr>
        <w:pStyle w:val="ListParagraph"/>
        <w:numPr>
          <w:ilvl w:val="0"/>
          <w:numId w:val="9"/>
        </w:numPr>
        <w:autoSpaceDE w:val="0"/>
        <w:autoSpaceDN w:val="0"/>
        <w:adjustRightInd w:val="0"/>
        <w:spacing w:line="240" w:lineRule="auto"/>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Υλοποίηση:</w:t>
      </w:r>
      <w:r w:rsidRPr="005E6B23">
        <w:rPr>
          <w:rFonts w:asciiTheme="majorHAnsi" w:eastAsiaTheme="minorHAnsi" w:hAnsiTheme="majorHAnsi" w:cstheme="majorHAnsi"/>
          <w:szCs w:val="24"/>
          <w:lang w:val="el-GR"/>
          <w14:ligatures w14:val="standardContextual"/>
        </w:rPr>
        <w:t xml:space="preserve"> Ο κώδικας του συστήματος αναπτύσσεται βάσει των σχεδιαστικών προδιαγραφών.</w:t>
      </w:r>
    </w:p>
    <w:p w14:paraId="3EECA765" w14:textId="0EF8D209" w:rsidR="00C82B9B" w:rsidRPr="005E6B23" w:rsidRDefault="00C82B9B" w:rsidP="004E5C78">
      <w:pPr>
        <w:pStyle w:val="ListParagraph"/>
        <w:numPr>
          <w:ilvl w:val="0"/>
          <w:numId w:val="9"/>
        </w:numPr>
        <w:autoSpaceDE w:val="0"/>
        <w:autoSpaceDN w:val="0"/>
        <w:adjustRightInd w:val="0"/>
        <w:spacing w:line="240" w:lineRule="auto"/>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Δοκιμές:</w:t>
      </w:r>
      <w:r w:rsidRPr="005E6B23">
        <w:rPr>
          <w:rFonts w:asciiTheme="majorHAnsi" w:eastAsiaTheme="minorHAnsi" w:hAnsiTheme="majorHAnsi" w:cstheme="majorHAnsi"/>
          <w:szCs w:val="24"/>
          <w:lang w:val="el-GR"/>
          <w14:ligatures w14:val="standardContextual"/>
        </w:rPr>
        <w:t xml:space="preserve"> Το λογισμικό υποβάλλεται σε δοκιμές για την επιβεβαίωση της λειτουργικότητάς του και την ανίχνευση σφαλμάτων.</w:t>
      </w:r>
    </w:p>
    <w:p w14:paraId="4F82B1FA" w14:textId="1867D7E4" w:rsidR="00C82B9B" w:rsidRPr="005E6B23" w:rsidRDefault="00C82B9B" w:rsidP="004E5C78">
      <w:pPr>
        <w:pStyle w:val="ListParagraph"/>
        <w:numPr>
          <w:ilvl w:val="0"/>
          <w:numId w:val="9"/>
        </w:numPr>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Ανάπτυξη:</w:t>
      </w:r>
      <w:r w:rsidRPr="005E6B23">
        <w:rPr>
          <w:rFonts w:asciiTheme="majorHAnsi" w:eastAsiaTheme="minorHAnsi" w:hAnsiTheme="majorHAnsi" w:cstheme="majorHAnsi"/>
          <w:szCs w:val="24"/>
          <w:lang w:val="el-GR"/>
          <w14:ligatures w14:val="standardContextual"/>
        </w:rPr>
        <w:t xml:space="preserve"> Επανεξετάζονται οι απαιτήσεις και τα σχέδια, και πραγματοποιούνται αναθεωρήσεις και ενημερώσεις κατά τη διάρκεια της ανάπτυξης.</w:t>
      </w:r>
    </w:p>
    <w:p w14:paraId="2F485D69" w14:textId="4440F999" w:rsidR="009C5573" w:rsidRPr="005E6B23" w:rsidRDefault="009C5573" w:rsidP="009C5573">
      <w:pPr>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szCs w:val="24"/>
          <w:lang w:val="el-GR"/>
          <w14:ligatures w14:val="standardContextual"/>
        </w:rPr>
        <w:t>Επιπλέον προβλέπει τα παρακάτω χαρακτηριστικά:</w:t>
      </w:r>
    </w:p>
    <w:p w14:paraId="5D18F0FF" w14:textId="41E7D4BA" w:rsidR="004C7931" w:rsidRPr="005E6B23" w:rsidRDefault="004C7931" w:rsidP="004E5C78">
      <w:pPr>
        <w:pStyle w:val="ListParagraph"/>
        <w:numPr>
          <w:ilvl w:val="0"/>
          <w:numId w:val="7"/>
        </w:numPr>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Έναρξη (</w:t>
      </w:r>
      <w:proofErr w:type="spellStart"/>
      <w:r w:rsidRPr="005E6B23">
        <w:rPr>
          <w:rFonts w:asciiTheme="majorHAnsi" w:eastAsiaTheme="minorHAnsi" w:hAnsiTheme="majorHAnsi" w:cstheme="majorHAnsi"/>
          <w:b/>
          <w:bCs/>
          <w:szCs w:val="24"/>
          <w:lang w:val="el-GR"/>
          <w14:ligatures w14:val="standardContextual"/>
        </w:rPr>
        <w:t>Inception</w:t>
      </w:r>
      <w:proofErr w:type="spellEnd"/>
      <w:r w:rsidRPr="005E6B23">
        <w:rPr>
          <w:rFonts w:asciiTheme="majorHAnsi" w:eastAsiaTheme="minorHAnsi" w:hAnsiTheme="majorHAnsi" w:cstheme="majorHAnsi"/>
          <w:szCs w:val="24"/>
          <w:lang w:val="el-GR"/>
          <w14:ligatures w14:val="standardContextual"/>
        </w:rPr>
        <w:t xml:space="preserve">): Καθορίζει την προοπτική του έργου. </w:t>
      </w:r>
    </w:p>
    <w:p w14:paraId="20E247AC" w14:textId="3BC4E1A4" w:rsidR="004C7931" w:rsidRPr="005E6B23" w:rsidRDefault="004C7931" w:rsidP="004E5C78">
      <w:pPr>
        <w:pStyle w:val="ListParagraph"/>
        <w:numPr>
          <w:ilvl w:val="0"/>
          <w:numId w:val="7"/>
        </w:numPr>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Εκπόνηση µμελέτης (</w:t>
      </w:r>
      <w:proofErr w:type="spellStart"/>
      <w:r w:rsidRPr="005E6B23">
        <w:rPr>
          <w:rFonts w:asciiTheme="majorHAnsi" w:eastAsiaTheme="minorHAnsi" w:hAnsiTheme="majorHAnsi" w:cstheme="majorHAnsi"/>
          <w:b/>
          <w:bCs/>
          <w:szCs w:val="24"/>
          <w:lang w:val="el-GR"/>
          <w14:ligatures w14:val="standardContextual"/>
        </w:rPr>
        <w:t>Elaboration</w:t>
      </w:r>
      <w:proofErr w:type="spellEnd"/>
      <w:r w:rsidRPr="005E6B23">
        <w:rPr>
          <w:rFonts w:asciiTheme="majorHAnsi" w:eastAsiaTheme="minorHAnsi" w:hAnsiTheme="majorHAnsi" w:cstheme="majorHAnsi"/>
          <w:b/>
          <w:bCs/>
          <w:szCs w:val="24"/>
          <w:lang w:val="el-GR"/>
          <w14:ligatures w14:val="standardContextual"/>
        </w:rPr>
        <w:t>):</w:t>
      </w:r>
      <w:r w:rsidRPr="005E6B23">
        <w:rPr>
          <w:rFonts w:asciiTheme="majorHAnsi" w:eastAsiaTheme="minorHAnsi" w:hAnsiTheme="majorHAnsi" w:cstheme="majorHAnsi"/>
          <w:szCs w:val="24"/>
          <w:lang w:val="el-GR"/>
          <w14:ligatures w14:val="standardContextual"/>
        </w:rPr>
        <w:t xml:space="preserve"> Σχεδιασμός των απαιτούμενων                        δραστηριοτήτων και πόρων. </w:t>
      </w:r>
      <w:r w:rsidR="004E5C78" w:rsidRPr="005E6B23">
        <w:rPr>
          <w:rFonts w:asciiTheme="majorHAnsi" w:eastAsiaTheme="minorHAnsi" w:hAnsiTheme="majorHAnsi" w:cstheme="majorHAnsi"/>
          <w:szCs w:val="24"/>
          <w:lang w:val="el-GR"/>
          <w14:ligatures w14:val="standardContextual"/>
        </w:rPr>
        <w:t>Καθορισμός</w:t>
      </w:r>
      <w:r w:rsidRPr="005E6B23">
        <w:rPr>
          <w:rFonts w:asciiTheme="majorHAnsi" w:eastAsiaTheme="minorHAnsi" w:hAnsiTheme="majorHAnsi" w:cstheme="majorHAnsi"/>
          <w:szCs w:val="24"/>
          <w:lang w:val="el-GR"/>
          <w14:ligatures w14:val="standardContextual"/>
        </w:rPr>
        <w:t xml:space="preserve"> των χαρακτηριστικών και </w:t>
      </w:r>
      <w:r w:rsidR="004E5C78" w:rsidRPr="005E6B23">
        <w:rPr>
          <w:rFonts w:asciiTheme="majorHAnsi" w:eastAsiaTheme="minorHAnsi" w:hAnsiTheme="majorHAnsi" w:cstheme="majorHAnsi"/>
          <w:szCs w:val="24"/>
          <w:lang w:val="el-GR"/>
          <w14:ligatures w14:val="standardContextual"/>
        </w:rPr>
        <w:t>σχεδιασμός</w:t>
      </w:r>
      <w:r w:rsidRPr="005E6B23">
        <w:rPr>
          <w:rFonts w:asciiTheme="majorHAnsi" w:eastAsiaTheme="minorHAnsi" w:hAnsiTheme="majorHAnsi" w:cstheme="majorHAnsi"/>
          <w:szCs w:val="24"/>
          <w:lang w:val="el-GR"/>
          <w14:ligatures w14:val="standardContextual"/>
        </w:rPr>
        <w:t xml:space="preserve"> της αρχιτεκτονικής.      </w:t>
      </w:r>
    </w:p>
    <w:p w14:paraId="23E44D94" w14:textId="7403947F" w:rsidR="004C7931" w:rsidRPr="005E6B23" w:rsidRDefault="004C7931" w:rsidP="004E5C78">
      <w:pPr>
        <w:pStyle w:val="ListParagraph"/>
        <w:numPr>
          <w:ilvl w:val="0"/>
          <w:numId w:val="7"/>
        </w:numPr>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Κατασκευή (Construction):</w:t>
      </w:r>
      <w:r w:rsidRPr="005E6B23">
        <w:rPr>
          <w:rFonts w:asciiTheme="majorHAnsi" w:eastAsiaTheme="minorHAnsi" w:hAnsiTheme="majorHAnsi" w:cstheme="majorHAnsi"/>
          <w:szCs w:val="24"/>
          <w:lang w:val="el-GR"/>
          <w14:ligatures w14:val="standardContextual"/>
        </w:rPr>
        <w:t xml:space="preserve"> Ανάπτυξη του προϊόντος σε µ</w:t>
      </w:r>
      <w:r w:rsidR="004E5C78" w:rsidRPr="005E6B23">
        <w:rPr>
          <w:rFonts w:asciiTheme="majorHAnsi" w:eastAsiaTheme="minorHAnsi" w:hAnsiTheme="majorHAnsi" w:cstheme="majorHAnsi"/>
          <w:szCs w:val="24"/>
          <w:lang w:val="el-GR"/>
          <w14:ligatures w14:val="standardContextual"/>
        </w:rPr>
        <w:t>ί</w:t>
      </w:r>
      <w:r w:rsidRPr="005E6B23">
        <w:rPr>
          <w:rFonts w:asciiTheme="majorHAnsi" w:eastAsiaTheme="minorHAnsi" w:hAnsiTheme="majorHAnsi" w:cstheme="majorHAnsi"/>
          <w:szCs w:val="24"/>
          <w:lang w:val="el-GR"/>
          <w14:ligatures w14:val="standardContextual"/>
        </w:rPr>
        <w:t xml:space="preserve">α σειρά </w:t>
      </w:r>
      <w:proofErr w:type="spellStart"/>
      <w:r w:rsidRPr="005E6B23">
        <w:rPr>
          <w:rFonts w:asciiTheme="majorHAnsi" w:eastAsiaTheme="minorHAnsi" w:hAnsiTheme="majorHAnsi" w:cstheme="majorHAnsi"/>
          <w:szCs w:val="24"/>
          <w:lang w:val="el-GR"/>
          <w14:ligatures w14:val="standardContextual"/>
        </w:rPr>
        <w:t>βηµατικών</w:t>
      </w:r>
      <w:proofErr w:type="spellEnd"/>
      <w:r w:rsidRPr="005E6B23">
        <w:rPr>
          <w:rFonts w:asciiTheme="majorHAnsi" w:eastAsiaTheme="minorHAnsi" w:hAnsiTheme="majorHAnsi" w:cstheme="majorHAnsi"/>
          <w:szCs w:val="24"/>
          <w:lang w:val="el-GR"/>
          <w14:ligatures w14:val="standardContextual"/>
        </w:rPr>
        <w:t xml:space="preserve"> επαναλήψεων.      </w:t>
      </w:r>
    </w:p>
    <w:p w14:paraId="1B13F3E0" w14:textId="037F7657" w:rsidR="004C7931" w:rsidRPr="005E6B23" w:rsidRDefault="004C7931" w:rsidP="004E5C78">
      <w:pPr>
        <w:pStyle w:val="ListParagraph"/>
        <w:numPr>
          <w:ilvl w:val="0"/>
          <w:numId w:val="7"/>
        </w:numPr>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szCs w:val="24"/>
          <w:lang w:val="el-GR"/>
          <w14:ligatures w14:val="standardContextual"/>
        </w:rPr>
        <w:t>4.</w:t>
      </w:r>
      <w:r w:rsidR="004E5C78" w:rsidRPr="005E6B23">
        <w:rPr>
          <w:rFonts w:asciiTheme="majorHAnsi" w:eastAsiaTheme="minorHAnsi" w:hAnsiTheme="majorHAnsi" w:cstheme="majorHAnsi"/>
          <w:szCs w:val="24"/>
          <w:lang w:val="el-GR"/>
          <w14:ligatures w14:val="standardContextual"/>
        </w:rPr>
        <w:t xml:space="preserve"> </w:t>
      </w:r>
      <w:r w:rsidRPr="005E6B23">
        <w:rPr>
          <w:rFonts w:asciiTheme="majorHAnsi" w:eastAsiaTheme="minorHAnsi" w:hAnsiTheme="majorHAnsi" w:cstheme="majorHAnsi"/>
          <w:b/>
          <w:bCs/>
          <w:szCs w:val="24"/>
          <w:lang w:val="el-GR"/>
          <w14:ligatures w14:val="standardContextual"/>
        </w:rPr>
        <w:t>Μετάβαση (</w:t>
      </w:r>
      <w:proofErr w:type="spellStart"/>
      <w:r w:rsidRPr="005E6B23">
        <w:rPr>
          <w:rFonts w:asciiTheme="majorHAnsi" w:eastAsiaTheme="minorHAnsi" w:hAnsiTheme="majorHAnsi" w:cstheme="majorHAnsi"/>
          <w:b/>
          <w:bCs/>
          <w:szCs w:val="24"/>
          <w:lang w:val="el-GR"/>
          <w14:ligatures w14:val="standardContextual"/>
        </w:rPr>
        <w:t>Transition</w:t>
      </w:r>
      <w:proofErr w:type="spellEnd"/>
      <w:r w:rsidRPr="005E6B23">
        <w:rPr>
          <w:rFonts w:asciiTheme="majorHAnsi" w:eastAsiaTheme="minorHAnsi" w:hAnsiTheme="majorHAnsi" w:cstheme="majorHAnsi"/>
          <w:b/>
          <w:bCs/>
          <w:szCs w:val="24"/>
          <w:lang w:val="el-GR"/>
          <w14:ligatures w14:val="standardContextual"/>
        </w:rPr>
        <w:t>):</w:t>
      </w:r>
      <w:r w:rsidRPr="005E6B23">
        <w:rPr>
          <w:rFonts w:asciiTheme="majorHAnsi" w:eastAsiaTheme="minorHAnsi" w:hAnsiTheme="majorHAnsi" w:cstheme="majorHAnsi"/>
          <w:szCs w:val="24"/>
          <w:lang w:val="el-GR"/>
          <w14:ligatures w14:val="standardContextual"/>
        </w:rPr>
        <w:t xml:space="preserve"> </w:t>
      </w:r>
      <w:proofErr w:type="spellStart"/>
      <w:r w:rsidRPr="005E6B23">
        <w:rPr>
          <w:rFonts w:asciiTheme="majorHAnsi" w:eastAsiaTheme="minorHAnsi" w:hAnsiTheme="majorHAnsi" w:cstheme="majorHAnsi"/>
          <w:szCs w:val="24"/>
          <w:lang w:val="el-GR"/>
          <w14:ligatures w14:val="standardContextual"/>
        </w:rPr>
        <w:t>Προμ</w:t>
      </w:r>
      <w:r w:rsidR="004E5C78" w:rsidRPr="005E6B23">
        <w:rPr>
          <w:rFonts w:asciiTheme="majorHAnsi" w:eastAsiaTheme="minorHAnsi" w:hAnsiTheme="majorHAnsi" w:cstheme="majorHAnsi"/>
          <w:szCs w:val="24"/>
          <w:lang w:val="el-GR"/>
          <w14:ligatures w14:val="standardContextual"/>
        </w:rPr>
        <w:t>ή</w:t>
      </w:r>
      <w:r w:rsidRPr="005E6B23">
        <w:rPr>
          <w:rFonts w:asciiTheme="majorHAnsi" w:eastAsiaTheme="minorHAnsi" w:hAnsiTheme="majorHAnsi" w:cstheme="majorHAnsi"/>
          <w:szCs w:val="24"/>
          <w:lang w:val="el-GR"/>
          <w14:ligatures w14:val="standardContextual"/>
        </w:rPr>
        <w:t>θε</w:t>
      </w:r>
      <w:r w:rsidR="004E5C78" w:rsidRPr="005E6B23">
        <w:rPr>
          <w:rFonts w:asciiTheme="majorHAnsi" w:eastAsiaTheme="minorHAnsi" w:hAnsiTheme="majorHAnsi" w:cstheme="majorHAnsi"/>
          <w:szCs w:val="24"/>
          <w:lang w:val="el-GR"/>
          <w14:ligatures w14:val="standardContextual"/>
        </w:rPr>
        <w:t>υ</w:t>
      </w:r>
      <w:r w:rsidRPr="005E6B23">
        <w:rPr>
          <w:rFonts w:asciiTheme="majorHAnsi" w:eastAsiaTheme="minorHAnsi" w:hAnsiTheme="majorHAnsi" w:cstheme="majorHAnsi"/>
          <w:szCs w:val="24"/>
          <w:lang w:val="el-GR"/>
          <w14:ligatures w14:val="standardContextual"/>
        </w:rPr>
        <w:t>ση</w:t>
      </w:r>
      <w:proofErr w:type="spellEnd"/>
      <w:r w:rsidRPr="005E6B23">
        <w:rPr>
          <w:rFonts w:asciiTheme="majorHAnsi" w:eastAsiaTheme="minorHAnsi" w:hAnsiTheme="majorHAnsi" w:cstheme="majorHAnsi"/>
          <w:szCs w:val="24"/>
          <w:lang w:val="el-GR"/>
          <w14:ligatures w14:val="standardContextual"/>
        </w:rPr>
        <w:t xml:space="preserve"> του προϊόντος στην κοινότητα χρηστών     (παραγωγή, διανομή, εκπαίδευση).</w:t>
      </w:r>
    </w:p>
    <w:p w14:paraId="20E1A2F8" w14:textId="77777777" w:rsidR="009C5573" w:rsidRPr="009C5573" w:rsidRDefault="009C5573" w:rsidP="009C5573">
      <w:pPr>
        <w:rPr>
          <w:rFonts w:asciiTheme="majorHAnsi" w:eastAsiaTheme="minorHAnsi" w:hAnsiTheme="majorHAnsi" w:cstheme="majorHAnsi"/>
          <w:sz w:val="26"/>
          <w:szCs w:val="26"/>
          <w:lang w:val="el-GR"/>
          <w14:ligatures w14:val="standardContextual"/>
        </w:rPr>
      </w:pPr>
    </w:p>
    <w:p w14:paraId="105AC558" w14:textId="7DA3EF93" w:rsidR="003C0221" w:rsidRPr="003A6AE7" w:rsidRDefault="003C0221" w:rsidP="003C0221">
      <w:pPr>
        <w:pStyle w:val="Heading1"/>
      </w:pPr>
      <w:bookmarkStart w:id="7" w:name="_Toc165024915"/>
      <w:r w:rsidRPr="003A6AE7">
        <w:lastRenderedPageBreak/>
        <w:t>3</w:t>
      </w:r>
      <w:r>
        <w:t>.</w:t>
      </w:r>
      <w:r w:rsidR="00E06383" w:rsidRPr="003A6AE7">
        <w:t xml:space="preserve"> </w:t>
      </w:r>
      <w:r w:rsidR="00E06383">
        <w:t>ΦΑΣΗ: ΕΝΑΡΞΗ (</w:t>
      </w:r>
      <w:r w:rsidR="00E06383">
        <w:rPr>
          <w:lang w:val="en-US"/>
        </w:rPr>
        <w:t>INCEPTION</w:t>
      </w:r>
      <w:r w:rsidR="00E06383" w:rsidRPr="003A6AE7">
        <w:t>)</w:t>
      </w:r>
      <w:bookmarkEnd w:id="7"/>
    </w:p>
    <w:p w14:paraId="3993EDF6" w14:textId="3297FD4F" w:rsidR="00A14DF7" w:rsidRDefault="005A7E79" w:rsidP="0021530D">
      <w:pPr>
        <w:pStyle w:val="Heading2"/>
      </w:pPr>
      <w:bookmarkStart w:id="8" w:name="_Toc165024916"/>
      <w:r w:rsidRPr="00793A20">
        <w:rPr>
          <w:lang w:val="el-GR"/>
        </w:rPr>
        <w:t>3.</w:t>
      </w:r>
      <w:r w:rsidR="003747F7" w:rsidRPr="00793A20">
        <w:rPr>
          <w:lang w:val="el-GR"/>
        </w:rPr>
        <w:t>1</w:t>
      </w:r>
      <w:r w:rsidR="002C6F4C" w:rsidRPr="00793A20">
        <w:rPr>
          <w:lang w:val="el-GR"/>
        </w:rPr>
        <w:t xml:space="preserve"> ΣΥΛΛ</w:t>
      </w:r>
      <w:r w:rsidR="00F410C6" w:rsidRPr="00793A20">
        <w:rPr>
          <w:lang w:val="el-GR"/>
        </w:rPr>
        <w:t xml:space="preserve">ΗΨΗ </w:t>
      </w:r>
      <w:r w:rsidR="00DE1E4A" w:rsidRPr="00793A20">
        <w:rPr>
          <w:lang w:val="el-GR"/>
        </w:rPr>
        <w:t>ΑΠΑΙΤΗΣΕΩΝ</w:t>
      </w:r>
      <w:bookmarkEnd w:id="8"/>
    </w:p>
    <w:p w14:paraId="7339FA95" w14:textId="77777777" w:rsidR="00B92D5A" w:rsidRPr="005E6B23" w:rsidRDefault="005D3BF2" w:rsidP="005D3BF2">
      <w:pPr>
        <w:numPr>
          <w:ilvl w:val="0"/>
          <w:numId w:val="10"/>
        </w:numPr>
        <w:autoSpaceDE w:val="0"/>
        <w:autoSpaceDN w:val="0"/>
        <w:adjustRightInd w:val="0"/>
        <w:spacing w:line="240" w:lineRule="auto"/>
        <w:ind w:left="0" w:firstLine="0"/>
        <w:jc w:val="left"/>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Λειτουργικές απαιτήσεις:</w:t>
      </w:r>
      <w:r w:rsidRPr="005E6B23">
        <w:rPr>
          <w:rFonts w:asciiTheme="majorHAnsi" w:eastAsiaTheme="minorHAnsi" w:hAnsiTheme="majorHAnsi" w:cstheme="majorHAnsi"/>
          <w:szCs w:val="24"/>
          <w:lang w:val="el-GR"/>
          <w14:ligatures w14:val="standardContextual"/>
        </w:rPr>
        <w:t xml:space="preserve"> </w:t>
      </w:r>
    </w:p>
    <w:p w14:paraId="7241BD6C" w14:textId="01EE505A" w:rsidR="00A71813" w:rsidRDefault="00B92D5A" w:rsidP="00A605D5">
      <w:pPr>
        <w:autoSpaceDE w:val="0"/>
        <w:autoSpaceDN w:val="0"/>
        <w:adjustRightInd w:val="0"/>
        <w:spacing w:line="240" w:lineRule="auto"/>
        <w:ind w:firstLine="720"/>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szCs w:val="24"/>
          <w:lang w:val="el-GR"/>
          <w14:ligatures w14:val="standardContextual"/>
        </w:rPr>
        <w:t>Όσον αφο</w:t>
      </w:r>
      <w:r w:rsidR="00DE1496" w:rsidRPr="005E6B23">
        <w:rPr>
          <w:rFonts w:asciiTheme="majorHAnsi" w:eastAsiaTheme="minorHAnsi" w:hAnsiTheme="majorHAnsi" w:cstheme="majorHAnsi"/>
          <w:szCs w:val="24"/>
          <w:lang w:val="el-GR"/>
          <w14:ligatures w14:val="standardContextual"/>
        </w:rPr>
        <w:t>ρά τις λειτουργικές απαιτήσεις, το σύστημα θ</w:t>
      </w:r>
      <w:r w:rsidR="00736FC7" w:rsidRPr="005E6B23">
        <w:rPr>
          <w:rFonts w:asciiTheme="majorHAnsi" w:eastAsiaTheme="minorHAnsi" w:hAnsiTheme="majorHAnsi" w:cstheme="majorHAnsi"/>
          <w:szCs w:val="24"/>
          <w:lang w:val="el-GR"/>
          <w14:ligatures w14:val="standardContextual"/>
        </w:rPr>
        <w:t>α πρέπει</w:t>
      </w:r>
      <w:r w:rsidR="00DE1496" w:rsidRPr="005E6B23">
        <w:rPr>
          <w:rFonts w:asciiTheme="majorHAnsi" w:eastAsiaTheme="minorHAnsi" w:hAnsiTheme="majorHAnsi" w:cstheme="majorHAnsi"/>
          <w:szCs w:val="24"/>
          <w:lang w:val="el-GR"/>
          <w14:ligatures w14:val="standardContextual"/>
        </w:rPr>
        <w:t xml:space="preserve"> να </w:t>
      </w:r>
      <w:r w:rsidR="00736FC7" w:rsidRPr="005E6B23">
        <w:rPr>
          <w:rFonts w:asciiTheme="majorHAnsi" w:eastAsiaTheme="minorHAnsi" w:hAnsiTheme="majorHAnsi" w:cstheme="majorHAnsi"/>
          <w:szCs w:val="24"/>
          <w:lang w:val="el-GR"/>
          <w14:ligatures w14:val="standardContextual"/>
        </w:rPr>
        <w:t>είναι</w:t>
      </w:r>
      <w:r w:rsidR="00DE1496" w:rsidRPr="005E6B23">
        <w:rPr>
          <w:rFonts w:asciiTheme="majorHAnsi" w:eastAsiaTheme="minorHAnsi" w:hAnsiTheme="majorHAnsi" w:cstheme="majorHAnsi"/>
          <w:szCs w:val="24"/>
          <w:lang w:val="el-GR"/>
          <w14:ligatures w14:val="standardContextual"/>
        </w:rPr>
        <w:t xml:space="preserve"> ικανό </w:t>
      </w:r>
      <w:r w:rsidR="00736FC7" w:rsidRPr="005E6B23">
        <w:rPr>
          <w:rFonts w:asciiTheme="majorHAnsi" w:eastAsiaTheme="minorHAnsi" w:hAnsiTheme="majorHAnsi" w:cstheme="majorHAnsi"/>
          <w:szCs w:val="24"/>
          <w:lang w:val="el-GR"/>
          <w14:ligatures w14:val="standardContextual"/>
        </w:rPr>
        <w:t>να</w:t>
      </w:r>
      <w:r w:rsidR="00F83EAB" w:rsidRPr="005E6B23">
        <w:rPr>
          <w:rFonts w:asciiTheme="majorHAnsi" w:eastAsiaTheme="minorHAnsi" w:hAnsiTheme="majorHAnsi" w:cstheme="majorHAnsi"/>
          <w:szCs w:val="24"/>
          <w:lang w:val="el-GR"/>
          <w14:ligatures w14:val="standardContextual"/>
        </w:rPr>
        <w:t xml:space="preserve"> προβάλει τις αγγελίες</w:t>
      </w:r>
      <w:r w:rsidR="00D16428" w:rsidRPr="005E6B23">
        <w:rPr>
          <w:rFonts w:asciiTheme="majorHAnsi" w:eastAsiaTheme="minorHAnsi" w:hAnsiTheme="majorHAnsi" w:cstheme="majorHAnsi"/>
          <w:szCs w:val="24"/>
          <w:lang w:val="el-GR"/>
          <w14:ligatures w14:val="standardContextual"/>
        </w:rPr>
        <w:t>,</w:t>
      </w:r>
      <w:r w:rsidR="00D16428" w:rsidRPr="00D16428">
        <w:t xml:space="preserve"> </w:t>
      </w:r>
      <w:r w:rsidR="00D16428" w:rsidRPr="005E6B23">
        <w:rPr>
          <w:rFonts w:asciiTheme="majorHAnsi" w:eastAsiaTheme="minorHAnsi" w:hAnsiTheme="majorHAnsi" w:cstheme="majorHAnsi"/>
          <w:szCs w:val="24"/>
          <w:lang w:val="el-GR"/>
          <w14:ligatures w14:val="standardContextual"/>
        </w:rPr>
        <w:t>συμπεριλαμβανομένης και της δυνατότητας προβολής σε μορφή χάρτη,</w:t>
      </w:r>
      <w:r w:rsidR="00F83EAB" w:rsidRPr="005E6B23">
        <w:rPr>
          <w:rFonts w:asciiTheme="majorHAnsi" w:eastAsiaTheme="minorHAnsi" w:hAnsiTheme="majorHAnsi" w:cstheme="majorHAnsi"/>
          <w:szCs w:val="24"/>
          <w:lang w:val="el-GR"/>
          <w14:ligatures w14:val="standardContextual"/>
        </w:rPr>
        <w:t xml:space="preserve"> </w:t>
      </w:r>
      <w:r w:rsidR="00756540" w:rsidRPr="005E6B23">
        <w:rPr>
          <w:rFonts w:asciiTheme="majorHAnsi" w:eastAsiaTheme="minorHAnsi" w:hAnsiTheme="majorHAnsi" w:cstheme="majorHAnsi"/>
          <w:szCs w:val="24"/>
          <w:lang w:val="el-GR"/>
          <w14:ligatures w14:val="standardContextual"/>
        </w:rPr>
        <w:t xml:space="preserve">και να προσφέρει την δυνατότητα καταχώρησης νέας αγγελίας </w:t>
      </w:r>
      <w:r w:rsidR="00F83EAB" w:rsidRPr="005E6B23">
        <w:rPr>
          <w:rFonts w:asciiTheme="majorHAnsi" w:eastAsiaTheme="minorHAnsi" w:hAnsiTheme="majorHAnsi" w:cstheme="majorHAnsi"/>
          <w:szCs w:val="24"/>
          <w:lang w:val="el-GR"/>
          <w14:ligatures w14:val="standardContextual"/>
        </w:rPr>
        <w:t>στους συνδεδ</w:t>
      </w:r>
      <w:r w:rsidR="008D61E8" w:rsidRPr="005E6B23">
        <w:rPr>
          <w:rFonts w:asciiTheme="majorHAnsi" w:eastAsiaTheme="minorHAnsi" w:hAnsiTheme="majorHAnsi" w:cstheme="majorHAnsi"/>
          <w:szCs w:val="24"/>
          <w:lang w:val="el-GR"/>
          <w14:ligatures w14:val="standardContextual"/>
        </w:rPr>
        <w:t>εμένους (και μη) χρήστες</w:t>
      </w:r>
      <w:r w:rsidR="005B7FCC" w:rsidRPr="005E6B23">
        <w:rPr>
          <w:rFonts w:asciiTheme="majorHAnsi" w:eastAsiaTheme="minorHAnsi" w:hAnsiTheme="majorHAnsi" w:cstheme="majorHAnsi"/>
          <w:szCs w:val="24"/>
          <w:lang w:val="el-GR"/>
          <w14:ligatures w14:val="standardContextual"/>
        </w:rPr>
        <w:t>, καθώς και να επιτρέπει σε έναν επισκέπτη να δημιουργήσει λογαριασμό</w:t>
      </w:r>
      <w:r w:rsidR="002A459C" w:rsidRPr="005E6B23">
        <w:rPr>
          <w:rFonts w:asciiTheme="majorHAnsi" w:eastAsiaTheme="minorHAnsi" w:hAnsiTheme="majorHAnsi" w:cstheme="majorHAnsi"/>
          <w:szCs w:val="24"/>
          <w:lang w:val="el-GR"/>
          <w14:ligatures w14:val="standardContextual"/>
        </w:rPr>
        <w:t xml:space="preserve">. Επιπλέον </w:t>
      </w:r>
      <w:r w:rsidR="00BA4F67" w:rsidRPr="005E6B23">
        <w:rPr>
          <w:rFonts w:asciiTheme="majorHAnsi" w:eastAsiaTheme="minorHAnsi" w:hAnsiTheme="majorHAnsi" w:cstheme="majorHAnsi"/>
          <w:szCs w:val="24"/>
          <w:lang w:val="el-GR"/>
          <w14:ligatures w14:val="standardContextual"/>
        </w:rPr>
        <w:t xml:space="preserve">θα </w:t>
      </w:r>
      <w:r w:rsidR="00371786" w:rsidRPr="005E6B23">
        <w:rPr>
          <w:rFonts w:asciiTheme="majorHAnsi" w:eastAsiaTheme="minorHAnsi" w:hAnsiTheme="majorHAnsi" w:cstheme="majorHAnsi"/>
          <w:szCs w:val="24"/>
          <w:lang w:val="el-GR"/>
          <w14:ligatures w14:val="standardContextual"/>
        </w:rPr>
        <w:t>διατηρείται</w:t>
      </w:r>
      <w:r w:rsidR="00BA4F67" w:rsidRPr="005E6B23">
        <w:rPr>
          <w:rFonts w:asciiTheme="majorHAnsi" w:eastAsiaTheme="minorHAnsi" w:hAnsiTheme="majorHAnsi" w:cstheme="majorHAnsi"/>
          <w:szCs w:val="24"/>
          <w:lang w:val="el-GR"/>
          <w14:ligatures w14:val="standardContextual"/>
        </w:rPr>
        <w:t xml:space="preserve"> το </w:t>
      </w:r>
      <w:r w:rsidR="00BA4F67" w:rsidRPr="005E6B23">
        <w:rPr>
          <w:rFonts w:asciiTheme="majorHAnsi" w:eastAsiaTheme="minorHAnsi" w:hAnsiTheme="majorHAnsi" w:cstheme="majorHAnsi"/>
          <w:szCs w:val="24"/>
          <w:lang w:val="en-US"/>
          <w14:ligatures w14:val="standardContextual"/>
        </w:rPr>
        <w:t>login</w:t>
      </w:r>
      <w:r w:rsidR="00BA4F67" w:rsidRPr="005E6B23">
        <w:rPr>
          <w:rFonts w:asciiTheme="majorHAnsi" w:eastAsiaTheme="minorHAnsi" w:hAnsiTheme="majorHAnsi" w:cstheme="majorHAnsi"/>
          <w:szCs w:val="24"/>
          <w:lang w:val="el-GR"/>
          <w14:ligatures w14:val="standardContextual"/>
        </w:rPr>
        <w:t xml:space="preserve"> </w:t>
      </w:r>
      <w:r w:rsidR="00BA4F67" w:rsidRPr="005E6B23">
        <w:rPr>
          <w:rFonts w:asciiTheme="majorHAnsi" w:eastAsiaTheme="minorHAnsi" w:hAnsiTheme="majorHAnsi" w:cstheme="majorHAnsi"/>
          <w:szCs w:val="24"/>
          <w:lang w:val="en-US"/>
          <w14:ligatures w14:val="standardContextual"/>
        </w:rPr>
        <w:t>session</w:t>
      </w:r>
      <w:r w:rsidR="00F179CB" w:rsidRPr="005E6B23">
        <w:rPr>
          <w:rFonts w:asciiTheme="majorHAnsi" w:eastAsiaTheme="minorHAnsi" w:hAnsiTheme="majorHAnsi" w:cstheme="majorHAnsi"/>
          <w:szCs w:val="24"/>
          <w:lang w:val="el-GR"/>
          <w14:ligatures w14:val="standardContextual"/>
        </w:rPr>
        <w:t xml:space="preserve"> (</w:t>
      </w:r>
      <w:r w:rsidR="00F179CB" w:rsidRPr="005E6B23">
        <w:rPr>
          <w:rFonts w:asciiTheme="majorHAnsi" w:eastAsiaTheme="minorHAnsi" w:hAnsiTheme="majorHAnsi" w:cstheme="majorHAnsi"/>
          <w:szCs w:val="24"/>
          <w:lang w:val="en-US"/>
          <w14:ligatures w14:val="standardContextual"/>
        </w:rPr>
        <w:t>credentials</w:t>
      </w:r>
      <w:r w:rsidR="00F179CB" w:rsidRPr="005E6B23">
        <w:rPr>
          <w:rFonts w:asciiTheme="majorHAnsi" w:eastAsiaTheme="minorHAnsi" w:hAnsiTheme="majorHAnsi" w:cstheme="majorHAnsi"/>
          <w:szCs w:val="24"/>
          <w:lang w:val="el-GR"/>
          <w14:ligatures w14:val="standardContextual"/>
        </w:rPr>
        <w:t xml:space="preserve">, </w:t>
      </w:r>
      <w:r w:rsidR="00F179CB" w:rsidRPr="005E6B23">
        <w:rPr>
          <w:rFonts w:asciiTheme="majorHAnsi" w:eastAsiaTheme="minorHAnsi" w:hAnsiTheme="majorHAnsi" w:cstheme="majorHAnsi"/>
          <w:szCs w:val="24"/>
          <w:lang w:val="en-US"/>
          <w14:ligatures w14:val="standardContextual"/>
        </w:rPr>
        <w:t>profile</w:t>
      </w:r>
      <w:r w:rsidR="00F179CB" w:rsidRPr="005E6B23">
        <w:rPr>
          <w:rFonts w:asciiTheme="majorHAnsi" w:eastAsiaTheme="minorHAnsi" w:hAnsiTheme="majorHAnsi" w:cstheme="majorHAnsi"/>
          <w:szCs w:val="24"/>
          <w:lang w:val="el-GR"/>
          <w14:ligatures w14:val="standardContextual"/>
        </w:rPr>
        <w:t xml:space="preserve"> και </w:t>
      </w:r>
      <w:r w:rsidR="00F179CB" w:rsidRPr="005E6B23">
        <w:rPr>
          <w:rFonts w:asciiTheme="majorHAnsi" w:eastAsiaTheme="minorHAnsi" w:hAnsiTheme="majorHAnsi" w:cstheme="majorHAnsi"/>
          <w:szCs w:val="24"/>
          <w:lang w:val="en-US"/>
          <w14:ligatures w14:val="standardContextual"/>
        </w:rPr>
        <w:t>preferences</w:t>
      </w:r>
      <w:r w:rsidR="00F179CB" w:rsidRPr="005E6B23">
        <w:rPr>
          <w:rFonts w:asciiTheme="majorHAnsi" w:eastAsiaTheme="minorHAnsi" w:hAnsiTheme="majorHAnsi" w:cstheme="majorHAnsi"/>
          <w:szCs w:val="24"/>
          <w:lang w:val="el-GR"/>
          <w14:ligatures w14:val="standardContextual"/>
        </w:rPr>
        <w:t>)</w:t>
      </w:r>
      <w:r w:rsidR="00BA4F67" w:rsidRPr="005E6B23">
        <w:rPr>
          <w:rFonts w:asciiTheme="majorHAnsi" w:eastAsiaTheme="minorHAnsi" w:hAnsiTheme="majorHAnsi" w:cstheme="majorHAnsi"/>
          <w:szCs w:val="24"/>
          <w:lang w:val="el-GR"/>
          <w14:ligatures w14:val="standardContextual"/>
        </w:rPr>
        <w:t xml:space="preserve"> του κάθε χρήστη, αφότου συνδεθεί, καθ’ όλη την διάρκεια της περιήγησής του στην ιστοσελίδα</w:t>
      </w:r>
      <w:r w:rsidR="00A6119B" w:rsidRPr="005E6B23">
        <w:rPr>
          <w:rFonts w:asciiTheme="majorHAnsi" w:eastAsiaTheme="minorHAnsi" w:hAnsiTheme="majorHAnsi" w:cstheme="majorHAnsi"/>
          <w:szCs w:val="24"/>
          <w:lang w:val="el-GR"/>
          <w14:ligatures w14:val="standardContextual"/>
        </w:rPr>
        <w:t>.</w:t>
      </w:r>
      <w:r w:rsidR="00E446FB" w:rsidRPr="005E6B23">
        <w:rPr>
          <w:rFonts w:asciiTheme="majorHAnsi" w:eastAsiaTheme="minorHAnsi" w:hAnsiTheme="majorHAnsi" w:cstheme="majorHAnsi"/>
          <w:szCs w:val="24"/>
          <w:lang w:val="el-GR"/>
          <w14:ligatures w14:val="standardContextual"/>
        </w:rPr>
        <w:t xml:space="preserve"> Τα δεδο</w:t>
      </w:r>
      <w:r w:rsidR="00DC0B05" w:rsidRPr="005E6B23">
        <w:rPr>
          <w:rFonts w:asciiTheme="majorHAnsi" w:eastAsiaTheme="minorHAnsi" w:hAnsiTheme="majorHAnsi" w:cstheme="majorHAnsi"/>
          <w:szCs w:val="24"/>
          <w:lang w:val="el-GR"/>
          <w14:ligatures w14:val="standardContextual"/>
        </w:rPr>
        <w:t xml:space="preserve">μένα για τα χαρακτηριστικά των ακινήτων θα </w:t>
      </w:r>
      <w:r w:rsidR="000A3C08" w:rsidRPr="005E6B23">
        <w:rPr>
          <w:rFonts w:asciiTheme="majorHAnsi" w:eastAsiaTheme="minorHAnsi" w:hAnsiTheme="majorHAnsi" w:cstheme="majorHAnsi"/>
          <w:szCs w:val="24"/>
          <w:lang w:val="el-GR"/>
          <w14:ligatures w14:val="standardContextual"/>
        </w:rPr>
        <w:t>εξάγονται από μία βάση δεδομένων</w:t>
      </w:r>
      <w:r w:rsidR="00325CC0" w:rsidRPr="005E6B23">
        <w:rPr>
          <w:rFonts w:asciiTheme="majorHAnsi" w:eastAsiaTheme="minorHAnsi" w:hAnsiTheme="majorHAnsi" w:cstheme="majorHAnsi"/>
          <w:szCs w:val="24"/>
          <w:lang w:val="el-GR"/>
          <w14:ligatures w14:val="standardContextual"/>
        </w:rPr>
        <w:t xml:space="preserve">, </w:t>
      </w:r>
      <w:r w:rsidR="00CB3D87">
        <w:rPr>
          <w:rFonts w:asciiTheme="majorHAnsi" w:eastAsiaTheme="minorHAnsi" w:hAnsiTheme="majorHAnsi" w:cstheme="majorHAnsi"/>
          <w:szCs w:val="24"/>
          <w:lang w:val="el-GR"/>
          <w14:ligatures w14:val="standardContextual"/>
        </w:rPr>
        <w:t xml:space="preserve">πράγμα που </w:t>
      </w:r>
      <w:r w:rsidR="005E3E1E">
        <w:rPr>
          <w:rFonts w:asciiTheme="majorHAnsi" w:eastAsiaTheme="minorHAnsi" w:hAnsiTheme="majorHAnsi" w:cstheme="majorHAnsi"/>
          <w:szCs w:val="24"/>
          <w:lang w:val="el-GR"/>
          <w14:ligatures w14:val="standardContextual"/>
        </w:rPr>
        <w:t xml:space="preserve">προσφέρει τη δυνατότητα φιλτραρίσματος των </w:t>
      </w:r>
      <w:r w:rsidR="005B300D">
        <w:rPr>
          <w:rFonts w:asciiTheme="majorHAnsi" w:eastAsiaTheme="minorHAnsi" w:hAnsiTheme="majorHAnsi" w:cstheme="majorHAnsi"/>
          <w:szCs w:val="24"/>
          <w:lang w:val="el-GR"/>
          <w14:ligatures w14:val="standardContextual"/>
        </w:rPr>
        <w:t xml:space="preserve">ακινήτων βάση διάφορων χαρακτηριστικών, </w:t>
      </w:r>
      <w:r w:rsidR="00D02DB3" w:rsidRPr="00D02DB3">
        <w:rPr>
          <w:rFonts w:asciiTheme="majorHAnsi" w:eastAsiaTheme="minorHAnsi" w:hAnsiTheme="majorHAnsi" w:cstheme="majorHAnsi"/>
          <w:szCs w:val="24"/>
          <w:lang w:val="el-GR"/>
          <w14:ligatures w14:val="standardContextual"/>
        </w:rPr>
        <w:t xml:space="preserve">επιτρέποντας στους χρήστες να επιλέγουν τα ακίνητα που πληρούν τις προτιμήσεις και τις ανάγκες </w:t>
      </w:r>
      <w:r w:rsidR="00DE1E97">
        <w:rPr>
          <w:rFonts w:asciiTheme="majorHAnsi" w:eastAsiaTheme="minorHAnsi" w:hAnsiTheme="majorHAnsi" w:cstheme="majorHAnsi"/>
          <w:szCs w:val="24"/>
          <w:lang w:val="el-GR"/>
          <w14:ligatures w14:val="standardContextual"/>
        </w:rPr>
        <w:t>τους.</w:t>
      </w:r>
      <w:r w:rsidR="00976F42">
        <w:rPr>
          <w:rFonts w:asciiTheme="majorHAnsi" w:eastAsiaTheme="minorHAnsi" w:hAnsiTheme="majorHAnsi" w:cstheme="majorHAnsi"/>
          <w:szCs w:val="24"/>
          <w:lang w:val="el-GR"/>
          <w14:ligatures w14:val="standardContextual"/>
        </w:rPr>
        <w:t xml:space="preserve"> Από την άλλη οτιδήποτε αφορά την πληροφορίες για τον ίδιο το χρήστη (</w:t>
      </w:r>
      <w:r w:rsidR="00976F42">
        <w:rPr>
          <w:rFonts w:asciiTheme="majorHAnsi" w:eastAsiaTheme="minorHAnsi" w:hAnsiTheme="majorHAnsi" w:cstheme="majorHAnsi"/>
          <w:szCs w:val="24"/>
          <w:lang w:val="en-US"/>
          <w14:ligatures w14:val="standardContextual"/>
        </w:rPr>
        <w:t>username</w:t>
      </w:r>
      <w:r w:rsidR="00976F42" w:rsidRPr="00976F42">
        <w:rPr>
          <w:rFonts w:asciiTheme="majorHAnsi" w:eastAsiaTheme="minorHAnsi" w:hAnsiTheme="majorHAnsi" w:cstheme="majorHAnsi"/>
          <w:szCs w:val="24"/>
          <w:lang w:val="el-GR"/>
          <w14:ligatures w14:val="standardContextual"/>
        </w:rPr>
        <w:t xml:space="preserve">, </w:t>
      </w:r>
      <w:r w:rsidR="00976F42">
        <w:rPr>
          <w:rFonts w:asciiTheme="majorHAnsi" w:eastAsiaTheme="minorHAnsi" w:hAnsiTheme="majorHAnsi" w:cstheme="majorHAnsi"/>
          <w:szCs w:val="24"/>
          <w:lang w:val="en-US"/>
          <w14:ligatures w14:val="standardContextual"/>
        </w:rPr>
        <w:t>preferences</w:t>
      </w:r>
      <w:r w:rsidR="00976F42" w:rsidRPr="00976F42">
        <w:rPr>
          <w:rFonts w:asciiTheme="majorHAnsi" w:eastAsiaTheme="minorHAnsi" w:hAnsiTheme="majorHAnsi" w:cstheme="majorHAnsi"/>
          <w:szCs w:val="24"/>
          <w:lang w:val="el-GR"/>
          <w14:ligatures w14:val="standardContextual"/>
        </w:rPr>
        <w:t xml:space="preserve">, </w:t>
      </w:r>
      <w:r w:rsidR="00940AFB">
        <w:rPr>
          <w:rFonts w:asciiTheme="majorHAnsi" w:eastAsiaTheme="minorHAnsi" w:hAnsiTheme="majorHAnsi" w:cstheme="majorHAnsi"/>
          <w:szCs w:val="24"/>
          <w:lang w:val="en-US"/>
          <w14:ligatures w14:val="standardContextual"/>
        </w:rPr>
        <w:t>password</w:t>
      </w:r>
      <w:r w:rsidR="00940AFB" w:rsidRPr="00940AFB">
        <w:rPr>
          <w:rFonts w:asciiTheme="majorHAnsi" w:eastAsiaTheme="minorHAnsi" w:hAnsiTheme="majorHAnsi" w:cstheme="majorHAnsi"/>
          <w:szCs w:val="24"/>
          <w:lang w:val="el-GR"/>
          <w14:ligatures w14:val="standardContextual"/>
        </w:rPr>
        <w:t xml:space="preserve"> </w:t>
      </w:r>
      <w:r w:rsidR="001E6A37">
        <w:rPr>
          <w:rFonts w:asciiTheme="majorHAnsi" w:eastAsiaTheme="minorHAnsi" w:hAnsiTheme="majorHAnsi" w:cstheme="majorHAnsi"/>
          <w:szCs w:val="24"/>
          <w:lang w:val="el-GR"/>
          <w14:ligatures w14:val="standardContextual"/>
        </w:rPr>
        <w:t>κλπ</w:t>
      </w:r>
      <w:r w:rsidR="00940AFB" w:rsidRPr="00940AFB">
        <w:rPr>
          <w:rFonts w:asciiTheme="majorHAnsi" w:eastAsiaTheme="minorHAnsi" w:hAnsiTheme="majorHAnsi" w:cstheme="majorHAnsi"/>
          <w:szCs w:val="24"/>
          <w:lang w:val="el-GR"/>
          <w14:ligatures w14:val="standardContextual"/>
        </w:rPr>
        <w:t>.</w:t>
      </w:r>
      <w:r w:rsidR="00976F42">
        <w:rPr>
          <w:rFonts w:asciiTheme="majorHAnsi" w:eastAsiaTheme="minorHAnsi" w:hAnsiTheme="majorHAnsi" w:cstheme="majorHAnsi"/>
          <w:szCs w:val="24"/>
          <w:lang w:val="el-GR"/>
          <w14:ligatures w14:val="standardContextual"/>
        </w:rPr>
        <w:t>)</w:t>
      </w:r>
      <w:r w:rsidR="00940AFB">
        <w:rPr>
          <w:rFonts w:asciiTheme="majorHAnsi" w:eastAsiaTheme="minorHAnsi" w:hAnsiTheme="majorHAnsi" w:cstheme="majorHAnsi"/>
          <w:szCs w:val="24"/>
          <w:lang w:val="el-GR"/>
          <w14:ligatures w14:val="standardContextual"/>
        </w:rPr>
        <w:t>, θα αποθηκεύονται σε μία διαφορετική βάση.</w:t>
      </w:r>
      <w:r w:rsidR="00A605D5">
        <w:rPr>
          <w:rFonts w:asciiTheme="majorHAnsi" w:eastAsiaTheme="minorHAnsi" w:hAnsiTheme="majorHAnsi" w:cstheme="majorHAnsi"/>
          <w:szCs w:val="24"/>
          <w:lang w:val="el-GR"/>
          <w14:ligatures w14:val="standardContextual"/>
        </w:rPr>
        <w:t xml:space="preserve"> </w:t>
      </w:r>
      <w:r w:rsidR="00A71813">
        <w:rPr>
          <w:rFonts w:asciiTheme="majorHAnsi" w:eastAsiaTheme="minorHAnsi" w:hAnsiTheme="majorHAnsi" w:cstheme="majorHAnsi"/>
          <w:szCs w:val="24"/>
          <w:lang w:val="el-GR"/>
          <w14:ligatures w14:val="standardContextual"/>
        </w:rPr>
        <w:t xml:space="preserve">Για τον διαχειριστή </w:t>
      </w:r>
      <w:r w:rsidR="007D0808">
        <w:rPr>
          <w:rFonts w:asciiTheme="majorHAnsi" w:eastAsiaTheme="minorHAnsi" w:hAnsiTheme="majorHAnsi" w:cstheme="majorHAnsi"/>
          <w:szCs w:val="24"/>
          <w:lang w:val="el-GR"/>
          <w14:ligatures w14:val="standardContextual"/>
        </w:rPr>
        <w:t xml:space="preserve">οι λειτουργίες </w:t>
      </w:r>
      <w:r w:rsidR="008B0BCF">
        <w:rPr>
          <w:rFonts w:asciiTheme="majorHAnsi" w:eastAsiaTheme="minorHAnsi" w:hAnsiTheme="majorHAnsi" w:cstheme="majorHAnsi"/>
          <w:szCs w:val="24"/>
          <w:lang w:val="el-GR"/>
          <w14:ligatures w14:val="standardContextual"/>
        </w:rPr>
        <w:t>συμπεριλαμβάνουν</w:t>
      </w:r>
      <w:r w:rsidR="007D0808">
        <w:rPr>
          <w:rFonts w:asciiTheme="majorHAnsi" w:eastAsiaTheme="minorHAnsi" w:hAnsiTheme="majorHAnsi" w:cstheme="majorHAnsi"/>
          <w:szCs w:val="24"/>
          <w:lang w:val="el-GR"/>
          <w14:ligatures w14:val="standardContextual"/>
        </w:rPr>
        <w:t xml:space="preserve"> </w:t>
      </w:r>
      <w:r w:rsidR="00D70E52">
        <w:rPr>
          <w:rFonts w:asciiTheme="majorHAnsi" w:eastAsiaTheme="minorHAnsi" w:hAnsiTheme="majorHAnsi" w:cstheme="majorHAnsi"/>
          <w:szCs w:val="24"/>
          <w:lang w:val="el-GR"/>
          <w14:ligatures w14:val="standardContextual"/>
        </w:rPr>
        <w:t xml:space="preserve">όλα τα προαναφερόμενα και επιπλέον </w:t>
      </w:r>
      <w:r w:rsidR="007D0808">
        <w:rPr>
          <w:rFonts w:asciiTheme="majorHAnsi" w:eastAsiaTheme="minorHAnsi" w:hAnsiTheme="majorHAnsi" w:cstheme="majorHAnsi"/>
          <w:szCs w:val="24"/>
          <w:lang w:val="el-GR"/>
          <w14:ligatures w14:val="standardContextual"/>
        </w:rPr>
        <w:t xml:space="preserve">κάθε είδους επεξεργασία </w:t>
      </w:r>
      <w:r w:rsidR="00021084">
        <w:rPr>
          <w:rFonts w:asciiTheme="majorHAnsi" w:eastAsiaTheme="minorHAnsi" w:hAnsiTheme="majorHAnsi" w:cstheme="majorHAnsi"/>
          <w:szCs w:val="24"/>
          <w:lang w:val="el-GR"/>
          <w14:ligatures w14:val="standardContextual"/>
        </w:rPr>
        <w:t>χρηστών και αγγελιών</w:t>
      </w:r>
      <w:r w:rsidR="00A605D5">
        <w:rPr>
          <w:rFonts w:asciiTheme="majorHAnsi" w:eastAsiaTheme="minorHAnsi" w:hAnsiTheme="majorHAnsi" w:cstheme="majorHAnsi"/>
          <w:szCs w:val="24"/>
          <w:lang w:val="el-GR"/>
          <w14:ligatures w14:val="standardContextual"/>
        </w:rPr>
        <w:t xml:space="preserve">, </w:t>
      </w:r>
      <w:r w:rsidR="00854445">
        <w:rPr>
          <w:rFonts w:asciiTheme="majorHAnsi" w:eastAsiaTheme="minorHAnsi" w:hAnsiTheme="majorHAnsi" w:cstheme="majorHAnsi"/>
          <w:szCs w:val="24"/>
          <w:lang w:val="el-GR"/>
          <w14:ligatures w14:val="standardContextual"/>
        </w:rPr>
        <w:t>καθώς και</w:t>
      </w:r>
      <w:r w:rsidR="00A605D5">
        <w:rPr>
          <w:rFonts w:asciiTheme="majorHAnsi" w:eastAsiaTheme="minorHAnsi" w:hAnsiTheme="majorHAnsi" w:cstheme="majorHAnsi"/>
          <w:szCs w:val="24"/>
          <w:lang w:val="el-GR"/>
          <w14:ligatures w14:val="standardContextual"/>
        </w:rPr>
        <w:t xml:space="preserve"> </w:t>
      </w:r>
      <w:r w:rsidR="00854445">
        <w:rPr>
          <w:rFonts w:asciiTheme="majorHAnsi" w:eastAsiaTheme="minorHAnsi" w:hAnsiTheme="majorHAnsi" w:cstheme="majorHAnsi"/>
          <w:szCs w:val="24"/>
          <w:lang w:val="el-GR"/>
          <w14:ligatures w14:val="standardContextual"/>
        </w:rPr>
        <w:t xml:space="preserve">της </w:t>
      </w:r>
      <w:r w:rsidR="00A605D5">
        <w:rPr>
          <w:rFonts w:asciiTheme="majorHAnsi" w:eastAsiaTheme="minorHAnsi" w:hAnsiTheme="majorHAnsi" w:cstheme="majorHAnsi"/>
          <w:szCs w:val="24"/>
          <w:lang w:val="el-GR"/>
          <w14:ligatures w14:val="standardContextual"/>
        </w:rPr>
        <w:t>διαγραφής.</w:t>
      </w:r>
    </w:p>
    <w:p w14:paraId="2A86DF81" w14:textId="77777777" w:rsidR="00940AFB" w:rsidRPr="005E6B23" w:rsidRDefault="00940AFB" w:rsidP="00940AFB">
      <w:pPr>
        <w:autoSpaceDE w:val="0"/>
        <w:autoSpaceDN w:val="0"/>
        <w:adjustRightInd w:val="0"/>
        <w:spacing w:line="240" w:lineRule="auto"/>
        <w:rPr>
          <w:rFonts w:asciiTheme="majorHAnsi" w:eastAsiaTheme="minorHAnsi" w:hAnsiTheme="majorHAnsi" w:cstheme="majorHAnsi"/>
          <w:szCs w:val="24"/>
          <w:lang w:val="el-GR"/>
          <w14:ligatures w14:val="standardContextual"/>
        </w:rPr>
      </w:pPr>
    </w:p>
    <w:p w14:paraId="6B133EC8" w14:textId="20601C50" w:rsidR="005D3BF2" w:rsidRPr="00940AFB" w:rsidRDefault="00940AFB" w:rsidP="00B92D5A">
      <w:pPr>
        <w:autoSpaceDE w:val="0"/>
        <w:autoSpaceDN w:val="0"/>
        <w:adjustRightInd w:val="0"/>
        <w:spacing w:line="240" w:lineRule="auto"/>
        <w:jc w:val="left"/>
        <w:rPr>
          <w:rFonts w:asciiTheme="majorHAnsi" w:eastAsiaTheme="minorHAnsi" w:hAnsiTheme="majorHAnsi" w:cstheme="majorHAnsi"/>
          <w:color w:val="000000" w:themeColor="text1"/>
          <w:szCs w:val="24"/>
          <w:lang w:val="el-GR"/>
          <w14:ligatures w14:val="standardContextual"/>
        </w:rPr>
      </w:pPr>
      <w:r w:rsidRPr="00940AFB">
        <w:rPr>
          <w:rFonts w:asciiTheme="majorHAnsi" w:eastAsiaTheme="minorHAnsi" w:hAnsiTheme="majorHAnsi" w:cstheme="majorHAnsi"/>
          <w:color w:val="000000" w:themeColor="text1"/>
          <w:szCs w:val="24"/>
          <w:highlight w:val="yellow"/>
          <w:lang w:val="el-GR"/>
          <w14:ligatures w14:val="standardContextual"/>
        </w:rPr>
        <w:t>(</w:t>
      </w:r>
      <w:r w:rsidR="005D3BF2" w:rsidRPr="00940AFB">
        <w:rPr>
          <w:rFonts w:asciiTheme="majorHAnsi" w:eastAsiaTheme="minorHAnsi" w:hAnsiTheme="majorHAnsi" w:cstheme="majorHAnsi"/>
          <w:color w:val="000000" w:themeColor="text1"/>
          <w:szCs w:val="24"/>
          <w:highlight w:val="yellow"/>
          <w:lang w:val="el-GR"/>
          <w14:ligatures w14:val="standardContextual"/>
        </w:rPr>
        <w:t>Αφορούν τις λειτουργίες ή τις ενέργειες που πρέπει να εκτελεί το σύστημα, όπως λειτουργίες δημιουργίας, ανάγνωσης, ενημέρωσης και διαγραφής δεδομένων, εκτέλεση συγκεκριμένων διεργασιών ή υπολογισμών, και δυνατότητες αναζήτησης και φιλτραρίσματος δεδομένων.</w:t>
      </w:r>
      <w:r w:rsidRPr="00940AFB">
        <w:rPr>
          <w:rFonts w:asciiTheme="majorHAnsi" w:eastAsiaTheme="minorHAnsi" w:hAnsiTheme="majorHAnsi" w:cstheme="majorHAnsi"/>
          <w:color w:val="000000" w:themeColor="text1"/>
          <w:szCs w:val="24"/>
          <w:highlight w:val="yellow"/>
          <w:lang w:val="el-GR"/>
          <w14:ligatures w14:val="standardContextual"/>
        </w:rPr>
        <w:t>)</w:t>
      </w:r>
    </w:p>
    <w:p w14:paraId="0AE928E4" w14:textId="77777777" w:rsidR="00940AFB" w:rsidRDefault="005D3BF2" w:rsidP="0060644C">
      <w:pPr>
        <w:numPr>
          <w:ilvl w:val="0"/>
          <w:numId w:val="10"/>
        </w:numPr>
        <w:autoSpaceDE w:val="0"/>
        <w:autoSpaceDN w:val="0"/>
        <w:adjustRightInd w:val="0"/>
        <w:spacing w:line="240" w:lineRule="auto"/>
        <w:ind w:left="0" w:firstLine="0"/>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Μη λειτουργικές απαιτήσεις:</w:t>
      </w:r>
      <w:r w:rsidRPr="005E6B23">
        <w:rPr>
          <w:rFonts w:asciiTheme="majorHAnsi" w:eastAsiaTheme="minorHAnsi" w:hAnsiTheme="majorHAnsi" w:cstheme="majorHAnsi"/>
          <w:szCs w:val="24"/>
          <w:lang w:val="el-GR"/>
          <w14:ligatures w14:val="standardContextual"/>
        </w:rPr>
        <w:t xml:space="preserve"> </w:t>
      </w:r>
    </w:p>
    <w:p w14:paraId="5DF771B4" w14:textId="565A917E" w:rsidR="00940AFB" w:rsidRPr="00E17759" w:rsidRDefault="00A605D5" w:rsidP="0060644C">
      <w:pPr>
        <w:autoSpaceDE w:val="0"/>
        <w:autoSpaceDN w:val="0"/>
        <w:adjustRightInd w:val="0"/>
        <w:spacing w:line="240" w:lineRule="auto"/>
        <w:ind w:firstLine="720"/>
        <w:rPr>
          <w:rFonts w:asciiTheme="majorHAnsi" w:eastAsiaTheme="minorHAnsi" w:hAnsiTheme="majorHAnsi" w:cstheme="majorHAnsi"/>
          <w:szCs w:val="24"/>
          <w:lang w:val="el-GR"/>
          <w14:ligatures w14:val="standardContextual"/>
        </w:rPr>
      </w:pPr>
      <w:r>
        <w:rPr>
          <w:rFonts w:asciiTheme="majorHAnsi" w:eastAsiaTheme="minorHAnsi" w:hAnsiTheme="majorHAnsi" w:cstheme="majorHAnsi"/>
          <w:szCs w:val="24"/>
          <w:lang w:val="el-GR"/>
          <w14:ligatures w14:val="standardContextual"/>
        </w:rPr>
        <w:t xml:space="preserve">Όσον αφορά την </w:t>
      </w:r>
      <w:r w:rsidR="00CB05A7">
        <w:rPr>
          <w:rFonts w:asciiTheme="majorHAnsi" w:eastAsiaTheme="minorHAnsi" w:hAnsiTheme="majorHAnsi" w:cstheme="majorHAnsi"/>
          <w:szCs w:val="24"/>
          <w:lang w:val="el-GR"/>
          <w14:ligatures w14:val="standardContextual"/>
        </w:rPr>
        <w:t>τις μη λειτουργικές απαιτήσεις</w:t>
      </w:r>
      <w:r w:rsidR="009D1705">
        <w:rPr>
          <w:rFonts w:asciiTheme="majorHAnsi" w:eastAsiaTheme="minorHAnsi" w:hAnsiTheme="majorHAnsi" w:cstheme="majorHAnsi"/>
          <w:szCs w:val="24"/>
          <w:lang w:val="el-GR"/>
          <w14:ligatures w14:val="standardContextual"/>
        </w:rPr>
        <w:t xml:space="preserve">, </w:t>
      </w:r>
      <w:r w:rsidR="00027517">
        <w:rPr>
          <w:rFonts w:asciiTheme="majorHAnsi" w:eastAsiaTheme="minorHAnsi" w:hAnsiTheme="majorHAnsi" w:cstheme="majorHAnsi"/>
          <w:szCs w:val="24"/>
          <w:lang w:val="el-GR"/>
          <w14:ligatures w14:val="standardContextual"/>
        </w:rPr>
        <w:t xml:space="preserve">η ιστοσελίδα θα πρέπει να ανταποκρίνεται γρήγορα στη περιήγηση των χρηστών. Ιδιαίτερα θα χρησιμοποιηθεί </w:t>
      </w:r>
      <w:r w:rsidR="00027517">
        <w:rPr>
          <w:rFonts w:asciiTheme="majorHAnsi" w:eastAsiaTheme="minorHAnsi" w:hAnsiTheme="majorHAnsi" w:cstheme="majorHAnsi"/>
          <w:szCs w:val="24"/>
          <w:lang w:val="en-US"/>
          <w14:ligatures w14:val="standardContextual"/>
        </w:rPr>
        <w:t>non</w:t>
      </w:r>
      <w:r w:rsidR="00027517" w:rsidRPr="00DC2A38">
        <w:rPr>
          <w:rFonts w:asciiTheme="majorHAnsi" w:eastAsiaTheme="minorHAnsi" w:hAnsiTheme="majorHAnsi" w:cstheme="majorHAnsi"/>
          <w:szCs w:val="24"/>
          <w:lang w:val="el-GR"/>
          <w14:ligatures w14:val="standardContextual"/>
        </w:rPr>
        <w:t>-</w:t>
      </w:r>
      <w:r w:rsidR="00027517">
        <w:rPr>
          <w:rFonts w:asciiTheme="majorHAnsi" w:eastAsiaTheme="minorHAnsi" w:hAnsiTheme="majorHAnsi" w:cstheme="majorHAnsi"/>
          <w:szCs w:val="24"/>
          <w:lang w:val="en-US"/>
          <w14:ligatures w14:val="standardContextual"/>
        </w:rPr>
        <w:t>SQL</w:t>
      </w:r>
      <w:r w:rsidR="00DC2A38" w:rsidRPr="00DC2A38">
        <w:rPr>
          <w:rFonts w:asciiTheme="majorHAnsi" w:eastAsiaTheme="minorHAnsi" w:hAnsiTheme="majorHAnsi" w:cstheme="majorHAnsi"/>
          <w:szCs w:val="24"/>
          <w:lang w:val="el-GR"/>
          <w14:ligatures w14:val="standardContextual"/>
        </w:rPr>
        <w:t xml:space="preserve"> </w:t>
      </w:r>
      <w:r w:rsidR="00DC2A38">
        <w:rPr>
          <w:rFonts w:asciiTheme="majorHAnsi" w:eastAsiaTheme="minorHAnsi" w:hAnsiTheme="majorHAnsi" w:cstheme="majorHAnsi"/>
          <w:szCs w:val="24"/>
          <w:lang w:val="en-US"/>
          <w14:ligatures w14:val="standardContextual"/>
        </w:rPr>
        <w:t>database</w:t>
      </w:r>
      <w:r w:rsidR="006A1DB0" w:rsidRPr="006A1DB0">
        <w:rPr>
          <w:rFonts w:asciiTheme="majorHAnsi" w:eastAsiaTheme="minorHAnsi" w:hAnsiTheme="majorHAnsi" w:cstheme="majorHAnsi"/>
          <w:szCs w:val="24"/>
          <w:lang w:val="el-GR"/>
          <w14:ligatures w14:val="standardContextual"/>
        </w:rPr>
        <w:t xml:space="preserve"> </w:t>
      </w:r>
      <w:r w:rsidR="00DC2A38">
        <w:rPr>
          <w:rFonts w:asciiTheme="majorHAnsi" w:eastAsiaTheme="minorHAnsi" w:hAnsiTheme="majorHAnsi" w:cstheme="majorHAnsi"/>
          <w:szCs w:val="24"/>
          <w:lang w:val="el-GR"/>
          <w14:ligatures w14:val="standardContextual"/>
        </w:rPr>
        <w:t>για την αποθήκευση των χαρακτηριστικών των ακινήτων</w:t>
      </w:r>
      <w:r w:rsidR="00D66D7D" w:rsidRPr="00D66D7D">
        <w:rPr>
          <w:rFonts w:asciiTheme="majorHAnsi" w:eastAsiaTheme="minorHAnsi" w:hAnsiTheme="majorHAnsi" w:cstheme="majorHAnsi"/>
          <w:szCs w:val="24"/>
          <w:lang w:val="el-GR"/>
          <w14:ligatures w14:val="standardContextual"/>
        </w:rPr>
        <w:t xml:space="preserve">. Η </w:t>
      </w:r>
      <w:proofErr w:type="spellStart"/>
      <w:r w:rsidR="00D66D7D" w:rsidRPr="00D66D7D">
        <w:rPr>
          <w:rFonts w:asciiTheme="majorHAnsi" w:eastAsiaTheme="minorHAnsi" w:hAnsiTheme="majorHAnsi" w:cstheme="majorHAnsi"/>
          <w:szCs w:val="24"/>
          <w:lang w:val="el-GR"/>
          <w14:ligatures w14:val="standardContextual"/>
        </w:rPr>
        <w:t>Redis</w:t>
      </w:r>
      <w:proofErr w:type="spellEnd"/>
      <w:r w:rsidR="00D66D7D" w:rsidRPr="00D66D7D">
        <w:rPr>
          <w:rFonts w:asciiTheme="majorHAnsi" w:eastAsiaTheme="minorHAnsi" w:hAnsiTheme="majorHAnsi" w:cstheme="majorHAnsi"/>
          <w:szCs w:val="24"/>
          <w:lang w:val="el-GR"/>
          <w14:ligatures w14:val="standardContextual"/>
        </w:rPr>
        <w:t xml:space="preserve"> είναι ιδανική για την αποθήκευση δεδομένων σε μνήμη και τη γρήγορη ανάκτησή τους μέσω απλών δομών δεδομένων, όπως </w:t>
      </w:r>
      <w:proofErr w:type="spellStart"/>
      <w:r w:rsidR="00D66D7D" w:rsidRPr="00D66D7D">
        <w:rPr>
          <w:rFonts w:asciiTheme="majorHAnsi" w:eastAsiaTheme="minorHAnsi" w:hAnsiTheme="majorHAnsi" w:cstheme="majorHAnsi"/>
          <w:szCs w:val="24"/>
          <w:lang w:val="el-GR"/>
          <w14:ligatures w14:val="standardContextual"/>
        </w:rPr>
        <w:t>key-value</w:t>
      </w:r>
      <w:proofErr w:type="spellEnd"/>
      <w:r w:rsidR="00D66D7D" w:rsidRPr="00D66D7D">
        <w:rPr>
          <w:rFonts w:asciiTheme="majorHAnsi" w:eastAsiaTheme="minorHAnsi" w:hAnsiTheme="majorHAnsi" w:cstheme="majorHAnsi"/>
          <w:szCs w:val="24"/>
          <w:lang w:val="el-GR"/>
          <w14:ligatures w14:val="standardContextual"/>
        </w:rPr>
        <w:t xml:space="preserve"> </w:t>
      </w:r>
      <w:proofErr w:type="spellStart"/>
      <w:r w:rsidR="00D66D7D" w:rsidRPr="00D66D7D">
        <w:rPr>
          <w:rFonts w:asciiTheme="majorHAnsi" w:eastAsiaTheme="minorHAnsi" w:hAnsiTheme="majorHAnsi" w:cstheme="majorHAnsi"/>
          <w:szCs w:val="24"/>
          <w:lang w:val="el-GR"/>
          <w14:ligatures w14:val="standardContextual"/>
        </w:rPr>
        <w:t>pairs</w:t>
      </w:r>
      <w:proofErr w:type="spellEnd"/>
      <w:r w:rsidR="00D66D7D" w:rsidRPr="00D66D7D">
        <w:rPr>
          <w:rFonts w:asciiTheme="majorHAnsi" w:eastAsiaTheme="minorHAnsi" w:hAnsiTheme="majorHAnsi" w:cstheme="majorHAnsi"/>
          <w:szCs w:val="24"/>
          <w:lang w:val="el-GR"/>
          <w14:ligatures w14:val="standardContextual"/>
        </w:rPr>
        <w:t xml:space="preserve">, λίστες και σύνολα. Αυτό επιτρέπει την εκτέλεση γρήγορων ερωτημάτων χωρίς την ανάγκη για πολύπλοκες διαδικασίες ζήτησης δεδομένων, βοηθώντας στην αύξηση της απόδοσης του συστήματος. </w:t>
      </w:r>
    </w:p>
    <w:p w14:paraId="084D95E7" w14:textId="26125715" w:rsidR="00D66D7D" w:rsidRDefault="00D66D7D" w:rsidP="0060644C">
      <w:pPr>
        <w:autoSpaceDE w:val="0"/>
        <w:autoSpaceDN w:val="0"/>
        <w:adjustRightInd w:val="0"/>
        <w:spacing w:line="240" w:lineRule="auto"/>
        <w:ind w:firstLine="720"/>
        <w:rPr>
          <w:rFonts w:asciiTheme="majorHAnsi" w:eastAsiaTheme="minorHAnsi" w:hAnsiTheme="majorHAnsi" w:cstheme="majorHAnsi"/>
          <w:szCs w:val="24"/>
          <w:lang w:val="el-GR"/>
          <w14:ligatures w14:val="standardContextual"/>
        </w:rPr>
      </w:pPr>
      <w:r>
        <w:rPr>
          <w:rFonts w:asciiTheme="majorHAnsi" w:eastAsiaTheme="minorHAnsi" w:hAnsiTheme="majorHAnsi" w:cstheme="majorHAnsi"/>
          <w:szCs w:val="24"/>
          <w:lang w:val="el-GR"/>
          <w14:ligatures w14:val="standardContextual"/>
        </w:rPr>
        <w:t xml:space="preserve">Επιπλέον τα </w:t>
      </w:r>
      <w:r>
        <w:rPr>
          <w:rFonts w:asciiTheme="majorHAnsi" w:eastAsiaTheme="minorHAnsi" w:hAnsiTheme="majorHAnsi" w:cstheme="majorHAnsi"/>
          <w:szCs w:val="24"/>
          <w:lang w:val="en-US"/>
          <w14:ligatures w14:val="standardContextual"/>
        </w:rPr>
        <w:t>passwords</w:t>
      </w:r>
      <w:r w:rsidRPr="00D66D7D">
        <w:rPr>
          <w:rFonts w:asciiTheme="majorHAnsi" w:eastAsiaTheme="minorHAnsi" w:hAnsiTheme="majorHAnsi" w:cstheme="majorHAnsi"/>
          <w:szCs w:val="24"/>
          <w:lang w:val="el-GR"/>
          <w14:ligatures w14:val="standardContextual"/>
        </w:rPr>
        <w:t xml:space="preserve"> </w:t>
      </w:r>
      <w:r>
        <w:rPr>
          <w:rFonts w:asciiTheme="majorHAnsi" w:eastAsiaTheme="minorHAnsi" w:hAnsiTheme="majorHAnsi" w:cstheme="majorHAnsi"/>
          <w:szCs w:val="24"/>
          <w:lang w:val="el-GR"/>
          <w14:ligatures w14:val="standardContextual"/>
        </w:rPr>
        <w:t xml:space="preserve">θα είναι </w:t>
      </w:r>
      <w:r>
        <w:rPr>
          <w:rFonts w:asciiTheme="majorHAnsi" w:eastAsiaTheme="minorHAnsi" w:hAnsiTheme="majorHAnsi" w:cstheme="majorHAnsi"/>
          <w:szCs w:val="24"/>
          <w:lang w:val="en-US"/>
          <w14:ligatures w14:val="standardContextual"/>
        </w:rPr>
        <w:t>hashed</w:t>
      </w:r>
      <w:r w:rsidRPr="00D66D7D">
        <w:rPr>
          <w:rFonts w:asciiTheme="majorHAnsi" w:eastAsiaTheme="minorHAnsi" w:hAnsiTheme="majorHAnsi" w:cstheme="majorHAnsi"/>
          <w:szCs w:val="24"/>
          <w:lang w:val="el-GR"/>
          <w14:ligatures w14:val="standardContextual"/>
        </w:rPr>
        <w:t xml:space="preserve"> </w:t>
      </w:r>
      <w:r w:rsidR="005361B7">
        <w:rPr>
          <w:rFonts w:asciiTheme="majorHAnsi" w:eastAsiaTheme="minorHAnsi" w:hAnsiTheme="majorHAnsi" w:cstheme="majorHAnsi"/>
          <w:szCs w:val="24"/>
          <w:lang w:val="el-GR"/>
          <w14:ligatures w14:val="standardContextual"/>
        </w:rPr>
        <w:t xml:space="preserve">ώστε να </w:t>
      </w:r>
      <w:r w:rsidR="009330D8">
        <w:rPr>
          <w:rFonts w:asciiTheme="majorHAnsi" w:eastAsiaTheme="minorHAnsi" w:hAnsiTheme="majorHAnsi" w:cstheme="majorHAnsi"/>
          <w:szCs w:val="24"/>
          <w:lang w:val="el-GR"/>
          <w14:ligatures w14:val="standardContextual"/>
        </w:rPr>
        <w:t xml:space="preserve">παραμένουν ασφαλή </w:t>
      </w:r>
      <w:r w:rsidR="00952253">
        <w:rPr>
          <w:rFonts w:asciiTheme="majorHAnsi" w:eastAsiaTheme="minorHAnsi" w:hAnsiTheme="majorHAnsi" w:cstheme="majorHAnsi"/>
          <w:szCs w:val="24"/>
          <w:lang w:val="el-GR"/>
          <w14:ligatures w14:val="standardContextual"/>
        </w:rPr>
        <w:t>από ανεπιθύμητη πρόσβαση.</w:t>
      </w:r>
    </w:p>
    <w:p w14:paraId="2527F943" w14:textId="21B93D27" w:rsidR="00A43E1B" w:rsidRPr="005361B7" w:rsidRDefault="00A43E1B" w:rsidP="0060644C">
      <w:pPr>
        <w:autoSpaceDE w:val="0"/>
        <w:autoSpaceDN w:val="0"/>
        <w:adjustRightInd w:val="0"/>
        <w:spacing w:line="240" w:lineRule="auto"/>
        <w:ind w:firstLine="720"/>
        <w:rPr>
          <w:rFonts w:asciiTheme="majorHAnsi" w:eastAsiaTheme="minorHAnsi" w:hAnsiTheme="majorHAnsi" w:cstheme="majorHAnsi"/>
          <w:szCs w:val="24"/>
          <w:lang w:val="el-GR"/>
          <w14:ligatures w14:val="standardContextual"/>
        </w:rPr>
      </w:pPr>
      <w:r>
        <w:rPr>
          <w:rFonts w:asciiTheme="majorHAnsi" w:eastAsiaTheme="minorHAnsi" w:hAnsiTheme="majorHAnsi" w:cstheme="majorHAnsi"/>
          <w:szCs w:val="24"/>
          <w:lang w:val="el-GR"/>
          <w14:ligatures w14:val="standardContextual"/>
        </w:rPr>
        <w:t>Όπως είναι προφανές στα πλαίσια της εργασίας αυτής και δεδομένου του περιορισμένου χρόνου, δεν είναι δυνατό να επιτευχθεί η βέλτιστη απόδοση και ασφάλεια της ιστοσελίδας</w:t>
      </w:r>
      <w:r w:rsidR="00F17DA7">
        <w:rPr>
          <w:rFonts w:asciiTheme="majorHAnsi" w:eastAsiaTheme="minorHAnsi" w:hAnsiTheme="majorHAnsi" w:cstheme="majorHAnsi"/>
          <w:szCs w:val="24"/>
          <w:lang w:val="el-GR"/>
          <w14:ligatures w14:val="standardContextual"/>
        </w:rPr>
        <w:t>, καθώς αυτό συμπεριλαμβάνει και γνώσεις τις οποίες δεν έχουμε αποκτήσει ακόμα.</w:t>
      </w:r>
    </w:p>
    <w:p w14:paraId="09054D3E" w14:textId="77777777" w:rsidR="00A605D5" w:rsidRDefault="00A605D5" w:rsidP="00940AFB">
      <w:pPr>
        <w:autoSpaceDE w:val="0"/>
        <w:autoSpaceDN w:val="0"/>
        <w:adjustRightInd w:val="0"/>
        <w:spacing w:line="240" w:lineRule="auto"/>
        <w:jc w:val="left"/>
        <w:rPr>
          <w:rFonts w:asciiTheme="majorHAnsi" w:eastAsiaTheme="minorHAnsi" w:hAnsiTheme="majorHAnsi" w:cstheme="majorHAnsi"/>
          <w:szCs w:val="24"/>
          <w:lang w:val="el-GR"/>
          <w14:ligatures w14:val="standardContextual"/>
        </w:rPr>
      </w:pPr>
    </w:p>
    <w:p w14:paraId="5C5C8108" w14:textId="4A55F07B" w:rsidR="005D3BF2" w:rsidRPr="00940AFB" w:rsidRDefault="005D3BF2" w:rsidP="00940AFB">
      <w:pPr>
        <w:autoSpaceDE w:val="0"/>
        <w:autoSpaceDN w:val="0"/>
        <w:adjustRightInd w:val="0"/>
        <w:spacing w:line="240" w:lineRule="auto"/>
        <w:jc w:val="left"/>
        <w:rPr>
          <w:rFonts w:asciiTheme="majorHAnsi" w:eastAsiaTheme="minorHAnsi" w:hAnsiTheme="majorHAnsi" w:cstheme="majorHAnsi"/>
          <w:szCs w:val="24"/>
          <w:lang w:val="el-GR"/>
          <w14:ligatures w14:val="standardContextual"/>
        </w:rPr>
      </w:pPr>
      <w:r w:rsidRPr="00B73DC1">
        <w:rPr>
          <w:rFonts w:asciiTheme="majorHAnsi" w:eastAsiaTheme="minorHAnsi" w:hAnsiTheme="majorHAnsi" w:cstheme="majorHAnsi"/>
          <w:szCs w:val="24"/>
          <w:highlight w:val="yellow"/>
          <w:lang w:val="el-GR"/>
          <w14:ligatures w14:val="standardContextual"/>
        </w:rPr>
        <w:t>Αφορούν την ποιότητα του λογισμικού και το περιβάλλον στο οποίο θα λειτουργεί, όπως η απόδοση, η ασφάλεια, η αξιοπιστία, η διαθεσιμότητα, η συμμόρφωση με τους κανονισμούς και οι περιορισμοί σχετικά με την απόδοση, την ασφάλεια και την αξιοπιστία.</w:t>
      </w:r>
    </w:p>
    <w:p w14:paraId="396489D3" w14:textId="77777777" w:rsidR="00B73DC1" w:rsidRDefault="005D3BF2" w:rsidP="005D3BF2">
      <w:pPr>
        <w:numPr>
          <w:ilvl w:val="0"/>
          <w:numId w:val="10"/>
        </w:numPr>
        <w:autoSpaceDE w:val="0"/>
        <w:autoSpaceDN w:val="0"/>
        <w:adjustRightInd w:val="0"/>
        <w:spacing w:line="240" w:lineRule="auto"/>
        <w:ind w:left="0" w:firstLine="0"/>
        <w:jc w:val="left"/>
        <w:rPr>
          <w:rFonts w:asciiTheme="majorHAnsi" w:eastAsiaTheme="minorHAnsi" w:hAnsiTheme="majorHAnsi" w:cstheme="majorHAnsi"/>
          <w:szCs w:val="24"/>
          <w:lang w:val="el-GR"/>
          <w14:ligatures w14:val="standardContextual"/>
        </w:rPr>
      </w:pPr>
      <w:r w:rsidRPr="005E6B23">
        <w:rPr>
          <w:rFonts w:asciiTheme="majorHAnsi" w:eastAsiaTheme="minorHAnsi" w:hAnsiTheme="majorHAnsi" w:cstheme="majorHAnsi"/>
          <w:b/>
          <w:bCs/>
          <w:szCs w:val="24"/>
          <w:lang w:val="el-GR"/>
          <w14:ligatures w14:val="standardContextual"/>
        </w:rPr>
        <w:t>Απαιτήσεις περιβάλλοντος:</w:t>
      </w:r>
      <w:r w:rsidRPr="005E6B23">
        <w:rPr>
          <w:rFonts w:asciiTheme="majorHAnsi" w:eastAsiaTheme="minorHAnsi" w:hAnsiTheme="majorHAnsi" w:cstheme="majorHAnsi"/>
          <w:szCs w:val="24"/>
          <w:lang w:val="el-GR"/>
          <w14:ligatures w14:val="standardContextual"/>
        </w:rPr>
        <w:t xml:space="preserve"> </w:t>
      </w:r>
    </w:p>
    <w:p w14:paraId="6B3A49F9" w14:textId="7DF515BB" w:rsidR="00B73DC1" w:rsidRDefault="00EA43E1" w:rsidP="00EA43E1">
      <w:pPr>
        <w:autoSpaceDE w:val="0"/>
        <w:autoSpaceDN w:val="0"/>
        <w:adjustRightInd w:val="0"/>
        <w:spacing w:line="240" w:lineRule="auto"/>
        <w:ind w:firstLine="720"/>
        <w:jc w:val="left"/>
        <w:rPr>
          <w:rFonts w:asciiTheme="majorHAnsi" w:eastAsiaTheme="minorHAnsi" w:hAnsiTheme="majorHAnsi" w:cstheme="majorHAnsi"/>
          <w:szCs w:val="24"/>
          <w:lang w:val="el-GR"/>
          <w14:ligatures w14:val="standardContextual"/>
        </w:rPr>
      </w:pPr>
      <w:r>
        <w:rPr>
          <w:rFonts w:asciiTheme="majorHAnsi" w:eastAsiaTheme="minorHAnsi" w:hAnsiTheme="majorHAnsi" w:cstheme="majorHAnsi"/>
          <w:szCs w:val="24"/>
          <w:lang w:val="el-GR"/>
          <w14:ligatures w14:val="standardContextual"/>
        </w:rPr>
        <w:t>Ό</w:t>
      </w:r>
      <w:r w:rsidRPr="00EA43E1">
        <w:rPr>
          <w:rFonts w:asciiTheme="majorHAnsi" w:eastAsiaTheme="minorHAnsi" w:hAnsiTheme="majorHAnsi" w:cstheme="majorHAnsi"/>
          <w:szCs w:val="24"/>
          <w:lang w:val="el-GR"/>
          <w14:ligatures w14:val="standardContextual"/>
        </w:rPr>
        <w:t xml:space="preserve">σον αφορά τις απαιτήσεις περιβάλλοντος, η ιστοσελίδα θα φιλοξενείται σε ένα καθορισμένο </w:t>
      </w:r>
      <w:proofErr w:type="spellStart"/>
      <w:r w:rsidRPr="00EA43E1">
        <w:rPr>
          <w:rFonts w:asciiTheme="majorHAnsi" w:eastAsiaTheme="minorHAnsi" w:hAnsiTheme="majorHAnsi" w:cstheme="majorHAnsi"/>
          <w:szCs w:val="24"/>
          <w:lang w:val="el-GR"/>
          <w14:ligatures w14:val="standardContextual"/>
        </w:rPr>
        <w:t>domain</w:t>
      </w:r>
      <w:proofErr w:type="spellEnd"/>
      <w:r w:rsidRPr="00EA43E1">
        <w:rPr>
          <w:rFonts w:asciiTheme="majorHAnsi" w:eastAsiaTheme="minorHAnsi" w:hAnsiTheme="majorHAnsi" w:cstheme="majorHAnsi"/>
          <w:szCs w:val="24"/>
          <w:lang w:val="el-GR"/>
          <w14:ligatures w14:val="standardContextual"/>
        </w:rPr>
        <w:t xml:space="preserve"> και θα λειτουργεί σε έναν διακομιστή. Το </w:t>
      </w:r>
      <w:proofErr w:type="spellStart"/>
      <w:r w:rsidRPr="00EA43E1">
        <w:rPr>
          <w:rFonts w:asciiTheme="majorHAnsi" w:eastAsiaTheme="minorHAnsi" w:hAnsiTheme="majorHAnsi" w:cstheme="majorHAnsi"/>
          <w:szCs w:val="24"/>
          <w:lang w:val="el-GR"/>
          <w14:ligatures w14:val="standardContextual"/>
        </w:rPr>
        <w:t>frontend</w:t>
      </w:r>
      <w:proofErr w:type="spellEnd"/>
      <w:r w:rsidRPr="00EA43E1">
        <w:rPr>
          <w:rFonts w:asciiTheme="majorHAnsi" w:eastAsiaTheme="minorHAnsi" w:hAnsiTheme="majorHAnsi" w:cstheme="majorHAnsi"/>
          <w:szCs w:val="24"/>
          <w:lang w:val="el-GR"/>
          <w14:ligatures w14:val="standardContextual"/>
        </w:rPr>
        <w:t xml:space="preserve"> θα αναπτυχθεί με τη χρήση του </w:t>
      </w:r>
      <w:proofErr w:type="spellStart"/>
      <w:r w:rsidRPr="00EA43E1">
        <w:rPr>
          <w:rFonts w:asciiTheme="majorHAnsi" w:eastAsiaTheme="minorHAnsi" w:hAnsiTheme="majorHAnsi" w:cstheme="majorHAnsi"/>
          <w:szCs w:val="24"/>
          <w:lang w:val="el-GR"/>
          <w14:ligatures w14:val="standardContextual"/>
        </w:rPr>
        <w:t>React</w:t>
      </w:r>
      <w:proofErr w:type="spellEnd"/>
      <w:r w:rsidRPr="00EA43E1">
        <w:rPr>
          <w:rFonts w:asciiTheme="majorHAnsi" w:eastAsiaTheme="minorHAnsi" w:hAnsiTheme="majorHAnsi" w:cstheme="majorHAnsi"/>
          <w:szCs w:val="24"/>
          <w:lang w:val="el-GR"/>
          <w14:ligatures w14:val="standardContextual"/>
        </w:rPr>
        <w:t xml:space="preserve">, ενώ το </w:t>
      </w:r>
      <w:proofErr w:type="spellStart"/>
      <w:r w:rsidRPr="00EA43E1">
        <w:rPr>
          <w:rFonts w:asciiTheme="majorHAnsi" w:eastAsiaTheme="minorHAnsi" w:hAnsiTheme="majorHAnsi" w:cstheme="majorHAnsi"/>
          <w:szCs w:val="24"/>
          <w:lang w:val="el-GR"/>
          <w14:ligatures w14:val="standardContextual"/>
        </w:rPr>
        <w:t>backend</w:t>
      </w:r>
      <w:proofErr w:type="spellEnd"/>
      <w:r w:rsidRPr="00EA43E1">
        <w:rPr>
          <w:rFonts w:asciiTheme="majorHAnsi" w:eastAsiaTheme="minorHAnsi" w:hAnsiTheme="majorHAnsi" w:cstheme="majorHAnsi"/>
          <w:szCs w:val="24"/>
          <w:lang w:val="el-GR"/>
          <w14:ligatures w14:val="standardContextual"/>
        </w:rPr>
        <w:t xml:space="preserve"> θα υλοποιηθεί με τη </w:t>
      </w:r>
      <w:proofErr w:type="spellStart"/>
      <w:r w:rsidRPr="00EA43E1">
        <w:rPr>
          <w:rFonts w:asciiTheme="majorHAnsi" w:eastAsiaTheme="minorHAnsi" w:hAnsiTheme="majorHAnsi" w:cstheme="majorHAnsi"/>
          <w:szCs w:val="24"/>
          <w:lang w:val="el-GR"/>
          <w14:ligatures w14:val="standardContextual"/>
        </w:rPr>
        <w:t>Java</w:t>
      </w:r>
      <w:proofErr w:type="spellEnd"/>
      <w:r>
        <w:rPr>
          <w:rFonts w:asciiTheme="majorHAnsi" w:eastAsiaTheme="minorHAnsi" w:hAnsiTheme="majorHAnsi" w:cstheme="majorHAnsi"/>
          <w:szCs w:val="24"/>
          <w:lang w:val="el-GR"/>
          <w14:ligatures w14:val="standardContextual"/>
        </w:rPr>
        <w:t>.</w:t>
      </w:r>
    </w:p>
    <w:p w14:paraId="497DE633" w14:textId="77777777" w:rsidR="00EA43E1" w:rsidRDefault="00EA43E1" w:rsidP="00EA43E1">
      <w:pPr>
        <w:autoSpaceDE w:val="0"/>
        <w:autoSpaceDN w:val="0"/>
        <w:adjustRightInd w:val="0"/>
        <w:spacing w:line="240" w:lineRule="auto"/>
        <w:ind w:firstLine="720"/>
        <w:jc w:val="left"/>
        <w:rPr>
          <w:rFonts w:asciiTheme="majorHAnsi" w:eastAsiaTheme="minorHAnsi" w:hAnsiTheme="majorHAnsi" w:cstheme="majorHAnsi"/>
          <w:szCs w:val="24"/>
          <w:lang w:val="el-GR"/>
          <w14:ligatures w14:val="standardContextual"/>
        </w:rPr>
      </w:pPr>
    </w:p>
    <w:p w14:paraId="63CEEBD7" w14:textId="2519D62D" w:rsidR="005D3BF2" w:rsidRPr="005E6B23" w:rsidRDefault="005D3BF2" w:rsidP="00B73DC1">
      <w:pPr>
        <w:autoSpaceDE w:val="0"/>
        <w:autoSpaceDN w:val="0"/>
        <w:adjustRightInd w:val="0"/>
        <w:spacing w:line="240" w:lineRule="auto"/>
        <w:jc w:val="left"/>
        <w:rPr>
          <w:rFonts w:asciiTheme="majorHAnsi" w:eastAsiaTheme="minorHAnsi" w:hAnsiTheme="majorHAnsi" w:cstheme="majorHAnsi"/>
          <w:szCs w:val="24"/>
          <w:lang w:val="el-GR"/>
          <w14:ligatures w14:val="standardContextual"/>
        </w:rPr>
      </w:pPr>
      <w:r w:rsidRPr="00675F4E">
        <w:rPr>
          <w:rFonts w:asciiTheme="majorHAnsi" w:eastAsiaTheme="minorHAnsi" w:hAnsiTheme="majorHAnsi" w:cstheme="majorHAnsi"/>
          <w:szCs w:val="24"/>
          <w:highlight w:val="yellow"/>
          <w:lang w:val="el-GR"/>
          <w14:ligatures w14:val="standardContextual"/>
        </w:rPr>
        <w:lastRenderedPageBreak/>
        <w:t>Αφορούν το περιβάλλον στο οποίο θα λειτουργεί το σύστημα, όπως οι υπάρχουσες τεχνολογίες, οι υπάρχουσες εφαρμογές ή συστήματα, και οι περιορισμοί σχετικά με τις πλατφόρμες λειτουργικού συστήματος ή το υλικό.</w:t>
      </w:r>
    </w:p>
    <w:p w14:paraId="7A38064B" w14:textId="77777777" w:rsidR="00F85BCE" w:rsidRPr="005D3BF2" w:rsidRDefault="00F85BCE" w:rsidP="00F85BCE">
      <w:pPr>
        <w:rPr>
          <w:lang w:val="el-GR"/>
        </w:rPr>
      </w:pPr>
    </w:p>
    <w:p w14:paraId="4B0286B9" w14:textId="77777777" w:rsidR="0021530D" w:rsidRPr="005D3BF2" w:rsidRDefault="0021530D" w:rsidP="0021530D">
      <w:pPr>
        <w:rPr>
          <w:lang w:val="el-GR"/>
        </w:rPr>
      </w:pPr>
    </w:p>
    <w:p w14:paraId="5AC3343F" w14:textId="77777777" w:rsidR="00196512" w:rsidRDefault="00196512" w:rsidP="0021530D">
      <w:pPr>
        <w:rPr>
          <w:lang w:val="el-GR"/>
        </w:rPr>
      </w:pPr>
    </w:p>
    <w:p w14:paraId="6ED11CA3" w14:textId="77777777" w:rsidR="00196512" w:rsidRDefault="00196512" w:rsidP="0021530D">
      <w:pPr>
        <w:rPr>
          <w:lang w:val="el-GR"/>
        </w:rPr>
      </w:pPr>
    </w:p>
    <w:p w14:paraId="490725EF" w14:textId="77777777" w:rsidR="00196512" w:rsidRDefault="00196512" w:rsidP="0021530D">
      <w:pPr>
        <w:rPr>
          <w:lang w:val="el-GR"/>
        </w:rPr>
      </w:pPr>
    </w:p>
    <w:p w14:paraId="6EA3A76B" w14:textId="77777777" w:rsidR="00196512" w:rsidRDefault="00196512" w:rsidP="0021530D">
      <w:pPr>
        <w:rPr>
          <w:lang w:val="el-GR"/>
        </w:rPr>
      </w:pPr>
    </w:p>
    <w:p w14:paraId="091DA3BB" w14:textId="77777777" w:rsidR="00196512" w:rsidRDefault="00196512" w:rsidP="0021530D">
      <w:pPr>
        <w:rPr>
          <w:lang w:val="el-GR"/>
        </w:rPr>
      </w:pPr>
    </w:p>
    <w:p w14:paraId="2BC5D4A3" w14:textId="77777777" w:rsidR="00196512" w:rsidRDefault="00196512" w:rsidP="0021530D">
      <w:pPr>
        <w:rPr>
          <w:lang w:val="el-GR"/>
        </w:rPr>
      </w:pPr>
    </w:p>
    <w:p w14:paraId="144F340D" w14:textId="77777777" w:rsidR="00196512" w:rsidRDefault="00196512" w:rsidP="0021530D">
      <w:pPr>
        <w:rPr>
          <w:lang w:val="el-GR"/>
        </w:rPr>
      </w:pPr>
    </w:p>
    <w:p w14:paraId="54483091" w14:textId="77777777" w:rsidR="00196512" w:rsidRDefault="00196512" w:rsidP="0021530D">
      <w:pPr>
        <w:rPr>
          <w:lang w:val="el-GR"/>
        </w:rPr>
      </w:pPr>
    </w:p>
    <w:p w14:paraId="6483428F" w14:textId="77777777" w:rsidR="00196512" w:rsidRDefault="00196512" w:rsidP="0021530D">
      <w:pPr>
        <w:rPr>
          <w:lang w:val="el-GR"/>
        </w:rPr>
      </w:pPr>
    </w:p>
    <w:p w14:paraId="1F33A593" w14:textId="77777777" w:rsidR="00196512" w:rsidRDefault="00196512" w:rsidP="0021530D">
      <w:pPr>
        <w:rPr>
          <w:lang w:val="el-GR"/>
        </w:rPr>
      </w:pPr>
    </w:p>
    <w:p w14:paraId="59866B41" w14:textId="77777777" w:rsidR="00196512" w:rsidRDefault="00196512" w:rsidP="0021530D">
      <w:pPr>
        <w:rPr>
          <w:lang w:val="el-GR"/>
        </w:rPr>
      </w:pPr>
    </w:p>
    <w:p w14:paraId="2B4B7A89" w14:textId="77777777" w:rsidR="00196512" w:rsidRDefault="00196512" w:rsidP="0021530D">
      <w:pPr>
        <w:rPr>
          <w:lang w:val="el-GR"/>
        </w:rPr>
      </w:pPr>
    </w:p>
    <w:p w14:paraId="25FF905E" w14:textId="77777777" w:rsidR="00196512" w:rsidRDefault="00196512" w:rsidP="0021530D">
      <w:pPr>
        <w:rPr>
          <w:lang w:val="el-GR"/>
        </w:rPr>
      </w:pPr>
    </w:p>
    <w:p w14:paraId="614ED98E" w14:textId="77777777" w:rsidR="00196512" w:rsidRDefault="00196512" w:rsidP="0021530D">
      <w:pPr>
        <w:rPr>
          <w:lang w:val="el-GR"/>
        </w:rPr>
      </w:pPr>
    </w:p>
    <w:p w14:paraId="0B5E4715" w14:textId="77777777" w:rsidR="00196512" w:rsidRPr="00E17759" w:rsidRDefault="00196512" w:rsidP="0021530D">
      <w:pPr>
        <w:rPr>
          <w:lang w:val="el-GR"/>
        </w:rPr>
      </w:pPr>
    </w:p>
    <w:p w14:paraId="12665C7A" w14:textId="77777777" w:rsidR="001B4EA3" w:rsidRPr="00E17759" w:rsidRDefault="001B4EA3" w:rsidP="0021530D">
      <w:pPr>
        <w:rPr>
          <w:lang w:val="el-GR"/>
        </w:rPr>
      </w:pPr>
    </w:p>
    <w:p w14:paraId="5B47AAF0" w14:textId="77777777" w:rsidR="001B4EA3" w:rsidRPr="00E17759" w:rsidRDefault="001B4EA3" w:rsidP="0021530D">
      <w:pPr>
        <w:rPr>
          <w:lang w:val="el-GR"/>
        </w:rPr>
      </w:pPr>
    </w:p>
    <w:p w14:paraId="25625C09" w14:textId="77777777" w:rsidR="001B4EA3" w:rsidRPr="00E17759" w:rsidRDefault="001B4EA3" w:rsidP="0021530D">
      <w:pPr>
        <w:rPr>
          <w:lang w:val="el-GR"/>
        </w:rPr>
      </w:pPr>
    </w:p>
    <w:p w14:paraId="2345D123" w14:textId="77777777" w:rsidR="001B4EA3" w:rsidRPr="00E17759" w:rsidRDefault="001B4EA3" w:rsidP="0021530D">
      <w:pPr>
        <w:rPr>
          <w:lang w:val="el-GR"/>
        </w:rPr>
      </w:pPr>
    </w:p>
    <w:p w14:paraId="474CC4D8" w14:textId="77777777" w:rsidR="001B4EA3" w:rsidRPr="00E17759" w:rsidRDefault="001B4EA3" w:rsidP="0021530D">
      <w:pPr>
        <w:rPr>
          <w:lang w:val="el-GR"/>
        </w:rPr>
      </w:pPr>
    </w:p>
    <w:p w14:paraId="12CD5B86" w14:textId="77777777" w:rsidR="001B4EA3" w:rsidRPr="00E17759" w:rsidRDefault="001B4EA3" w:rsidP="0021530D">
      <w:pPr>
        <w:rPr>
          <w:lang w:val="el-GR"/>
        </w:rPr>
      </w:pPr>
    </w:p>
    <w:p w14:paraId="1955FCDA" w14:textId="77777777" w:rsidR="001B4EA3" w:rsidRPr="00E17759" w:rsidRDefault="001B4EA3" w:rsidP="0021530D">
      <w:pPr>
        <w:rPr>
          <w:lang w:val="el-GR"/>
        </w:rPr>
      </w:pPr>
    </w:p>
    <w:p w14:paraId="1A8655C3" w14:textId="77777777" w:rsidR="001B4EA3" w:rsidRPr="00E17759" w:rsidRDefault="001B4EA3" w:rsidP="0021530D">
      <w:pPr>
        <w:rPr>
          <w:lang w:val="el-GR"/>
        </w:rPr>
      </w:pPr>
    </w:p>
    <w:p w14:paraId="1F83D7DB" w14:textId="77777777" w:rsidR="001B4EA3" w:rsidRPr="00E17759" w:rsidRDefault="001B4EA3" w:rsidP="0021530D">
      <w:pPr>
        <w:rPr>
          <w:lang w:val="el-GR"/>
        </w:rPr>
      </w:pPr>
    </w:p>
    <w:p w14:paraId="3C85690F" w14:textId="77777777" w:rsidR="001B4EA3" w:rsidRPr="00E17759" w:rsidRDefault="001B4EA3" w:rsidP="0021530D">
      <w:pPr>
        <w:rPr>
          <w:lang w:val="el-GR"/>
        </w:rPr>
      </w:pPr>
    </w:p>
    <w:p w14:paraId="06A878E8" w14:textId="77777777" w:rsidR="001B4EA3" w:rsidRPr="00E17759" w:rsidRDefault="001B4EA3" w:rsidP="0021530D">
      <w:pPr>
        <w:rPr>
          <w:lang w:val="el-GR"/>
        </w:rPr>
      </w:pPr>
    </w:p>
    <w:p w14:paraId="278932D3" w14:textId="77777777" w:rsidR="001B4EA3" w:rsidRPr="00E17759" w:rsidRDefault="001B4EA3" w:rsidP="0021530D">
      <w:pPr>
        <w:rPr>
          <w:lang w:val="el-GR"/>
        </w:rPr>
      </w:pPr>
    </w:p>
    <w:p w14:paraId="36970F00" w14:textId="77777777" w:rsidR="001B4EA3" w:rsidRPr="00E17759" w:rsidRDefault="001B4EA3" w:rsidP="0021530D">
      <w:pPr>
        <w:rPr>
          <w:lang w:val="el-GR"/>
        </w:rPr>
      </w:pPr>
    </w:p>
    <w:p w14:paraId="669415A0" w14:textId="77777777" w:rsidR="001B4EA3" w:rsidRPr="00E17759" w:rsidRDefault="001B4EA3" w:rsidP="0021530D">
      <w:pPr>
        <w:rPr>
          <w:lang w:val="el-GR"/>
        </w:rPr>
      </w:pPr>
    </w:p>
    <w:p w14:paraId="7BE2C8C6" w14:textId="77777777" w:rsidR="001B4EA3" w:rsidRPr="00E17759" w:rsidRDefault="001B4EA3" w:rsidP="0021530D">
      <w:pPr>
        <w:rPr>
          <w:lang w:val="el-GR"/>
        </w:rPr>
      </w:pPr>
    </w:p>
    <w:p w14:paraId="378148BE" w14:textId="77777777" w:rsidR="001B4EA3" w:rsidRPr="00E17759" w:rsidRDefault="001B4EA3" w:rsidP="0021530D">
      <w:pPr>
        <w:rPr>
          <w:lang w:val="el-GR"/>
        </w:rPr>
      </w:pPr>
    </w:p>
    <w:p w14:paraId="55FE5062" w14:textId="77777777" w:rsidR="001B4EA3" w:rsidRPr="00E17759" w:rsidRDefault="001B4EA3" w:rsidP="0021530D">
      <w:pPr>
        <w:rPr>
          <w:lang w:val="el-GR"/>
        </w:rPr>
      </w:pPr>
    </w:p>
    <w:p w14:paraId="0361B100" w14:textId="77777777" w:rsidR="001B4EA3" w:rsidRPr="00E17759" w:rsidRDefault="001B4EA3" w:rsidP="0021530D">
      <w:pPr>
        <w:rPr>
          <w:lang w:val="el-GR"/>
        </w:rPr>
      </w:pPr>
    </w:p>
    <w:p w14:paraId="24B27C65" w14:textId="77777777" w:rsidR="001B4EA3" w:rsidRPr="00E17759" w:rsidRDefault="001B4EA3" w:rsidP="0021530D">
      <w:pPr>
        <w:rPr>
          <w:lang w:val="el-GR"/>
        </w:rPr>
      </w:pPr>
    </w:p>
    <w:p w14:paraId="32DF380C" w14:textId="77777777" w:rsidR="001B4EA3" w:rsidRPr="00E17759" w:rsidRDefault="001B4EA3" w:rsidP="0021530D">
      <w:pPr>
        <w:rPr>
          <w:lang w:val="el-GR"/>
        </w:rPr>
      </w:pPr>
    </w:p>
    <w:p w14:paraId="21F63895" w14:textId="77777777" w:rsidR="001B4EA3" w:rsidRPr="00E17759" w:rsidRDefault="001B4EA3" w:rsidP="0021530D">
      <w:pPr>
        <w:rPr>
          <w:lang w:val="el-GR"/>
        </w:rPr>
      </w:pPr>
    </w:p>
    <w:p w14:paraId="6374D046" w14:textId="77777777" w:rsidR="001B4EA3" w:rsidRPr="00E17759" w:rsidRDefault="001B4EA3" w:rsidP="0021530D">
      <w:pPr>
        <w:rPr>
          <w:lang w:val="el-GR"/>
        </w:rPr>
      </w:pPr>
    </w:p>
    <w:p w14:paraId="6E1F0F99" w14:textId="77777777" w:rsidR="001B4EA3" w:rsidRPr="00E17759" w:rsidRDefault="001B4EA3" w:rsidP="0021530D">
      <w:pPr>
        <w:rPr>
          <w:lang w:val="el-GR"/>
        </w:rPr>
      </w:pPr>
    </w:p>
    <w:p w14:paraId="4D4DD0E4" w14:textId="77777777" w:rsidR="00196512" w:rsidRDefault="00196512" w:rsidP="0021530D">
      <w:pPr>
        <w:rPr>
          <w:lang w:val="el-GR"/>
        </w:rPr>
      </w:pPr>
    </w:p>
    <w:p w14:paraId="4A027B39" w14:textId="77777777" w:rsidR="00196512" w:rsidRPr="005D3BF2" w:rsidRDefault="00196512" w:rsidP="0021530D">
      <w:pPr>
        <w:rPr>
          <w:lang w:val="el-GR"/>
        </w:rPr>
      </w:pPr>
    </w:p>
    <w:p w14:paraId="370F1E11" w14:textId="77777777" w:rsidR="0031163E" w:rsidRPr="005D3BF2" w:rsidRDefault="0031163E" w:rsidP="00A14DF7">
      <w:pPr>
        <w:rPr>
          <w:lang w:val="el-GR"/>
        </w:rPr>
      </w:pPr>
    </w:p>
    <w:p w14:paraId="4D2CAA98" w14:textId="77777777" w:rsidR="0031163E" w:rsidRPr="005D3BF2" w:rsidRDefault="0031163E" w:rsidP="00A14DF7">
      <w:pPr>
        <w:rPr>
          <w:lang w:val="el-GR"/>
        </w:rPr>
      </w:pPr>
    </w:p>
    <w:p w14:paraId="335D3A84" w14:textId="1219F741" w:rsidR="00990DBC" w:rsidRDefault="00DE1E4A" w:rsidP="00445F98">
      <w:pPr>
        <w:pStyle w:val="Heading2"/>
        <w:rPr>
          <w:lang w:val="el-GR"/>
        </w:rPr>
      </w:pPr>
      <w:bookmarkStart w:id="9" w:name="_Toc165024917"/>
      <w:r w:rsidRPr="00793A20">
        <w:rPr>
          <w:lang w:val="el-GR"/>
        </w:rPr>
        <w:t>3.</w:t>
      </w:r>
      <w:r>
        <w:rPr>
          <w:lang w:val="el-GR"/>
        </w:rPr>
        <w:t>2</w:t>
      </w:r>
      <w:r w:rsidRPr="00793A20">
        <w:rPr>
          <w:lang w:val="el-GR"/>
        </w:rPr>
        <w:t xml:space="preserve"> </w:t>
      </w:r>
      <w:r>
        <w:rPr>
          <w:lang w:val="el-GR"/>
        </w:rPr>
        <w:t>ΑΝΑΛΥ</w:t>
      </w:r>
      <w:r w:rsidR="00AA51E0">
        <w:rPr>
          <w:lang w:val="el-GR"/>
        </w:rPr>
        <w:t>ΣΗ ΣΧΕΔΙΑΣΜΟΥ</w:t>
      </w:r>
      <w:bookmarkEnd w:id="9"/>
      <w:r w:rsidR="00AA51E0">
        <w:rPr>
          <w:lang w:val="el-GR"/>
        </w:rPr>
        <w:t xml:space="preserve"> </w:t>
      </w:r>
    </w:p>
    <w:p w14:paraId="63B19AF9" w14:textId="4F053A89" w:rsidR="0051310E" w:rsidRPr="00940AFB" w:rsidRDefault="0051310E" w:rsidP="0051310E">
      <w:pPr>
        <w:pStyle w:val="Heading2"/>
        <w:rPr>
          <w:sz w:val="24"/>
          <w:lang w:val="el-GR"/>
        </w:rPr>
      </w:pPr>
      <w:bookmarkStart w:id="10" w:name="_Toc165024918"/>
      <w:r w:rsidRPr="0051310E">
        <w:rPr>
          <w:sz w:val="24"/>
          <w:lang w:val="el-GR"/>
        </w:rPr>
        <w:t xml:space="preserve">3.2.1 </w:t>
      </w:r>
      <w:r w:rsidR="00626DBC">
        <w:rPr>
          <w:sz w:val="24"/>
          <w:lang w:val="el-GR"/>
        </w:rPr>
        <w:t>Διαγράμμ</w:t>
      </w:r>
      <w:r w:rsidR="00CE55E2">
        <w:rPr>
          <w:sz w:val="24"/>
          <w:lang w:val="el-GR"/>
        </w:rPr>
        <w:t>α</w:t>
      </w:r>
      <w:r w:rsidR="00600818">
        <w:rPr>
          <w:sz w:val="24"/>
          <w:lang w:val="el-GR"/>
        </w:rPr>
        <w:t>τα</w:t>
      </w:r>
      <w:r w:rsidR="00CE55E2">
        <w:rPr>
          <w:sz w:val="24"/>
          <w:lang w:val="el-GR"/>
        </w:rPr>
        <w:t xml:space="preserve"> Περιπτώσεων Χρήσης</w:t>
      </w:r>
      <w:bookmarkEnd w:id="10"/>
      <w:r w:rsidRPr="0051310E">
        <w:rPr>
          <w:sz w:val="24"/>
          <w:lang w:val="el-GR"/>
        </w:rPr>
        <w:t xml:space="preserve"> </w:t>
      </w:r>
    </w:p>
    <w:p w14:paraId="55AA9ABF" w14:textId="77777777" w:rsidR="00BC049B" w:rsidRPr="00940AFB" w:rsidRDefault="00BC049B" w:rsidP="00BC049B">
      <w:pPr>
        <w:rPr>
          <w:lang w:val="el-GR"/>
        </w:rPr>
      </w:pPr>
    </w:p>
    <w:p w14:paraId="6E527F48" w14:textId="45794C40" w:rsidR="006652F9" w:rsidRPr="0013179E" w:rsidRDefault="0013179E" w:rsidP="00BC049B">
      <w:pPr>
        <w:rPr>
          <w:b/>
          <w:color w:val="0070C0"/>
          <w:lang w:val="el-GR"/>
        </w:rPr>
      </w:pPr>
      <w:r w:rsidRPr="0013179E">
        <w:rPr>
          <w:b/>
          <w:bCs/>
          <w:color w:val="0070C0"/>
          <w:lang w:val="el-GR"/>
        </w:rPr>
        <w:t>(</w:t>
      </w:r>
      <w:r w:rsidR="004F682A" w:rsidRPr="0013179E">
        <w:rPr>
          <w:b/>
          <w:color w:val="0070C0"/>
          <w:lang w:val="el-GR"/>
        </w:rPr>
        <w:t>1</w:t>
      </w:r>
      <w:r w:rsidR="004F682A" w:rsidRPr="0013179E">
        <w:rPr>
          <w:b/>
          <w:color w:val="0070C0"/>
          <w:vertAlign w:val="superscript"/>
          <w:lang w:val="el-GR"/>
        </w:rPr>
        <w:t>η</w:t>
      </w:r>
      <w:r w:rsidR="004F682A" w:rsidRPr="0013179E">
        <w:rPr>
          <w:b/>
          <w:color w:val="0070C0"/>
          <w:lang w:val="el-GR"/>
        </w:rPr>
        <w:t xml:space="preserve"> </w:t>
      </w:r>
      <w:r w:rsidR="006652F9" w:rsidRPr="0013179E">
        <w:rPr>
          <w:b/>
          <w:color w:val="0070C0"/>
          <w:lang w:val="el-GR"/>
        </w:rPr>
        <w:t>Έκδοση</w:t>
      </w:r>
      <w:r w:rsidRPr="0013179E">
        <w:rPr>
          <w:b/>
          <w:bCs/>
          <w:color w:val="0070C0"/>
          <w:lang w:val="el-GR"/>
        </w:rPr>
        <w:t>)</w:t>
      </w:r>
    </w:p>
    <w:p w14:paraId="3ED83533" w14:textId="77777777" w:rsidR="00BC049B" w:rsidRPr="006652F9" w:rsidRDefault="00BC049B" w:rsidP="00BC049B">
      <w:pPr>
        <w:rPr>
          <w:lang w:val="el-GR"/>
        </w:rPr>
      </w:pPr>
    </w:p>
    <w:p w14:paraId="3AA7F4C9" w14:textId="390BED7F" w:rsidR="0013179E" w:rsidRDefault="0013179E" w:rsidP="00BC049B">
      <w:pPr>
        <w:rPr>
          <w:lang w:val="el-GR"/>
        </w:rPr>
      </w:pPr>
    </w:p>
    <w:p w14:paraId="708BB8E6" w14:textId="17339AC6" w:rsidR="0013179E" w:rsidRPr="006652F9" w:rsidRDefault="00427842" w:rsidP="00BC049B">
      <w:pPr>
        <w:rPr>
          <w:lang w:val="el-GR"/>
        </w:rPr>
      </w:pPr>
      <w:r>
        <w:rPr>
          <w:noProof/>
          <w:lang w:val="el-GR"/>
        </w:rPr>
        <w:drawing>
          <wp:inline distT="0" distB="0" distL="0" distR="0" wp14:anchorId="2767A37D" wp14:editId="1EA395DA">
            <wp:extent cx="5734050" cy="4699000"/>
            <wp:effectExtent l="0" t="0" r="0" b="6350"/>
            <wp:docPr id="808156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4699000"/>
                    </a:xfrm>
                    <a:prstGeom prst="rect">
                      <a:avLst/>
                    </a:prstGeom>
                    <a:noFill/>
                    <a:ln>
                      <a:noFill/>
                    </a:ln>
                  </pic:spPr>
                </pic:pic>
              </a:graphicData>
            </a:graphic>
          </wp:inline>
        </w:drawing>
      </w:r>
    </w:p>
    <w:p w14:paraId="07E26FF8" w14:textId="77777777" w:rsidR="00BC049B" w:rsidRPr="006652F9" w:rsidRDefault="00BC049B" w:rsidP="00BC049B">
      <w:pPr>
        <w:rPr>
          <w:lang w:val="el-GR"/>
        </w:rPr>
      </w:pPr>
    </w:p>
    <w:p w14:paraId="3338C4EA" w14:textId="77777777" w:rsidR="00BC049B" w:rsidRPr="006652F9" w:rsidRDefault="00BC049B" w:rsidP="00BC049B">
      <w:pPr>
        <w:rPr>
          <w:lang w:val="el-GR"/>
        </w:rPr>
      </w:pPr>
    </w:p>
    <w:p w14:paraId="09EFF284" w14:textId="77777777" w:rsidR="001B0A34" w:rsidRPr="001B0A34" w:rsidRDefault="001B0A34" w:rsidP="001B0A34">
      <w:pPr>
        <w:rPr>
          <w:lang w:val="el-GR"/>
        </w:rPr>
      </w:pPr>
    </w:p>
    <w:p w14:paraId="553765BA" w14:textId="20BBCBD7" w:rsidR="001B0A34" w:rsidRPr="00D26D1C" w:rsidRDefault="001B0A34" w:rsidP="001B0A34">
      <w:pPr>
        <w:rPr>
          <w:b/>
          <w:color w:val="0070C0"/>
          <w:lang w:val="en-US"/>
        </w:rPr>
      </w:pPr>
      <w:r w:rsidRPr="00532DE2">
        <w:rPr>
          <w:b/>
          <w:color w:val="0070C0"/>
          <w:lang w:val="el-GR"/>
        </w:rPr>
        <w:t>ΠΕΡΙΠΤΩΣΗ</w:t>
      </w:r>
      <w:r w:rsidRPr="00D26D1C">
        <w:rPr>
          <w:b/>
          <w:color w:val="0070C0"/>
          <w:lang w:val="en-US"/>
        </w:rPr>
        <w:t xml:space="preserve"> </w:t>
      </w:r>
      <w:r w:rsidRPr="00532DE2">
        <w:rPr>
          <w:b/>
          <w:color w:val="0070C0"/>
          <w:lang w:val="el-GR"/>
        </w:rPr>
        <w:t>ΣΥΝΔΕΣΗΣ</w:t>
      </w:r>
      <w:r w:rsidRPr="00D26D1C">
        <w:rPr>
          <w:b/>
          <w:color w:val="0070C0"/>
          <w:lang w:val="en-US"/>
        </w:rPr>
        <w:t xml:space="preserve"> </w:t>
      </w:r>
      <w:r w:rsidR="00C943D6">
        <w:rPr>
          <w:b/>
          <w:bCs/>
          <w:color w:val="0070C0"/>
          <w:lang w:val="en-US"/>
        </w:rPr>
        <w:t>BUYER</w:t>
      </w:r>
      <w:r w:rsidR="00546837" w:rsidRPr="00D26D1C">
        <w:rPr>
          <w:b/>
          <w:color w:val="0070C0"/>
          <w:lang w:val="en-US"/>
        </w:rPr>
        <w:t>/</w:t>
      </w:r>
      <w:r w:rsidR="00546837">
        <w:rPr>
          <w:b/>
          <w:bCs/>
          <w:color w:val="0070C0"/>
          <w:lang w:val="en-US"/>
        </w:rPr>
        <w:t>S</w:t>
      </w:r>
      <w:r w:rsidR="007F2636">
        <w:rPr>
          <w:b/>
          <w:bCs/>
          <w:color w:val="0070C0"/>
          <w:lang w:val="en-US"/>
        </w:rPr>
        <w:t>ELLER</w:t>
      </w:r>
      <w:r w:rsidR="007F2636" w:rsidRPr="00D26D1C">
        <w:rPr>
          <w:b/>
          <w:color w:val="0070C0"/>
          <w:lang w:val="en-US"/>
        </w:rPr>
        <w:t>/</w:t>
      </w:r>
      <w:r w:rsidR="007F2636">
        <w:rPr>
          <w:b/>
          <w:bCs/>
          <w:color w:val="0070C0"/>
          <w:lang w:val="en-US"/>
        </w:rPr>
        <w:t>ADMINISTRATOR</w:t>
      </w:r>
      <w:r w:rsidRPr="00D26D1C">
        <w:rPr>
          <w:b/>
          <w:color w:val="0070C0"/>
          <w:lang w:val="en-US"/>
        </w:rPr>
        <w:t>:</w:t>
      </w:r>
    </w:p>
    <w:p w14:paraId="49467E1D" w14:textId="195AE92B" w:rsidR="001B0A34" w:rsidRPr="001B0A34" w:rsidRDefault="001B0A34" w:rsidP="001B0A34">
      <w:pPr>
        <w:rPr>
          <w:lang w:val="el-GR"/>
        </w:rPr>
      </w:pPr>
      <w:r w:rsidRPr="00D26D1C">
        <w:rPr>
          <w:lang w:val="en-US"/>
        </w:rPr>
        <w:t xml:space="preserve"> </w:t>
      </w:r>
      <w:r w:rsidRPr="001B0A34">
        <w:rPr>
          <w:lang w:val="el-GR"/>
        </w:rPr>
        <w:t xml:space="preserve">Όταν ο </w:t>
      </w:r>
      <w:r w:rsidR="00C943D6">
        <w:rPr>
          <w:lang w:val="en-US"/>
        </w:rPr>
        <w:t>buyer</w:t>
      </w:r>
      <w:r w:rsidR="007F2636" w:rsidRPr="007F2636">
        <w:rPr>
          <w:lang w:val="el-GR"/>
        </w:rPr>
        <w:t>/</w:t>
      </w:r>
      <w:r w:rsidR="007F2636">
        <w:rPr>
          <w:lang w:val="en-US"/>
        </w:rPr>
        <w:t>seller</w:t>
      </w:r>
      <w:r w:rsidR="007F2636" w:rsidRPr="007F2636">
        <w:rPr>
          <w:lang w:val="el-GR"/>
        </w:rPr>
        <w:t>/</w:t>
      </w:r>
      <w:r w:rsidR="007F2636">
        <w:rPr>
          <w:lang w:val="en-US"/>
        </w:rPr>
        <w:t>administrator</w:t>
      </w:r>
      <w:r w:rsidRPr="001B0A34">
        <w:rPr>
          <w:lang w:val="el-GR"/>
        </w:rPr>
        <w:t xml:space="preserve"> κάνει σύνδεση στην πλατφόρμα γίνεται η επιβεβαίωση των στοιχείων του και αντίστοιχα αν είναι σωστά εισέρχεται στην πλατφόρμα ενώ αν είναι λάθος του εμφανίζει το ανάλογο μήνυμα.</w:t>
      </w:r>
    </w:p>
    <w:p w14:paraId="30610DCE" w14:textId="77777777" w:rsidR="001B0A34" w:rsidRPr="001B0A34" w:rsidRDefault="001B0A34" w:rsidP="001B0A34">
      <w:pPr>
        <w:rPr>
          <w:lang w:val="el-GR"/>
        </w:rPr>
      </w:pPr>
    </w:p>
    <w:p w14:paraId="165B6790" w14:textId="11F704BF" w:rsidR="001B0A34" w:rsidRPr="008A36C3" w:rsidRDefault="001B0A34" w:rsidP="001B0A34">
      <w:pPr>
        <w:rPr>
          <w:b/>
          <w:lang w:val="el-GR"/>
        </w:rPr>
      </w:pPr>
      <w:r w:rsidRPr="001B0A34">
        <w:rPr>
          <w:lang w:val="el-GR"/>
        </w:rPr>
        <w:t xml:space="preserve"> </w:t>
      </w:r>
      <w:r w:rsidRPr="008A36C3">
        <w:rPr>
          <w:b/>
          <w:bCs/>
          <w:color w:val="0070C0"/>
          <w:lang w:val="el-GR"/>
        </w:rPr>
        <w:t>ΠΕΡΙΠΤΩΣΗ</w:t>
      </w:r>
      <w:r w:rsidR="0028283A" w:rsidRPr="0028283A">
        <w:rPr>
          <w:b/>
          <w:bCs/>
          <w:color w:val="0070C0"/>
          <w:lang w:val="el-GR"/>
        </w:rPr>
        <w:t xml:space="preserve"> </w:t>
      </w:r>
      <w:r w:rsidR="0028283A">
        <w:rPr>
          <w:b/>
          <w:bCs/>
          <w:color w:val="0070C0"/>
          <w:lang w:val="el-GR"/>
        </w:rPr>
        <w:t>ΠΡΟΒΟΛΗΣ ΛΙΣΤΑΣ ΑΓΑΠΗΜΕΝΩΝ</w:t>
      </w:r>
      <w:r w:rsidRPr="008A36C3">
        <w:rPr>
          <w:b/>
          <w:bCs/>
          <w:color w:val="0070C0"/>
          <w:lang w:val="el-GR"/>
        </w:rPr>
        <w:t xml:space="preserve">: </w:t>
      </w:r>
    </w:p>
    <w:p w14:paraId="4BA0BCFA" w14:textId="42F449A9" w:rsidR="001B0A34" w:rsidRPr="001B0A34" w:rsidRDefault="001B0A34" w:rsidP="001B0A34">
      <w:pPr>
        <w:rPr>
          <w:lang w:val="el-GR"/>
        </w:rPr>
      </w:pPr>
      <w:r w:rsidRPr="001B0A34">
        <w:rPr>
          <w:lang w:val="el-GR"/>
        </w:rPr>
        <w:lastRenderedPageBreak/>
        <w:t xml:space="preserve">Ο </w:t>
      </w:r>
      <w:r w:rsidR="0028283A">
        <w:rPr>
          <w:lang w:val="en-US"/>
        </w:rPr>
        <w:t>buyer</w:t>
      </w:r>
      <w:r w:rsidRPr="001B0A34">
        <w:rPr>
          <w:lang w:val="el-GR"/>
        </w:rPr>
        <w:t xml:space="preserve"> για να </w:t>
      </w:r>
      <w:r w:rsidR="00AD5F43">
        <w:rPr>
          <w:lang w:val="el-GR"/>
        </w:rPr>
        <w:t>δει τις αγγελίες που έχει βάλει στην λίστα με της αγαπημένες</w:t>
      </w:r>
      <w:r w:rsidRPr="001B0A34">
        <w:rPr>
          <w:lang w:val="el-GR"/>
        </w:rPr>
        <w:t xml:space="preserve"> πρέπει να είναι ήδη συνδεδεμένος στον  λογαριασμό αλλιώς δεν θα είναι δυνατή η </w:t>
      </w:r>
      <w:r w:rsidR="00DA0EA7">
        <w:rPr>
          <w:lang w:val="el-GR"/>
        </w:rPr>
        <w:t>προβολή τους</w:t>
      </w:r>
      <w:r w:rsidRPr="001B0A34">
        <w:rPr>
          <w:lang w:val="el-GR"/>
        </w:rPr>
        <w:t>.</w:t>
      </w:r>
    </w:p>
    <w:p w14:paraId="707EAF77" w14:textId="77777777" w:rsidR="001B0A34" w:rsidRPr="00F74570" w:rsidRDefault="001B0A34" w:rsidP="001B0A34">
      <w:pPr>
        <w:rPr>
          <w:lang w:val="el-GR"/>
        </w:rPr>
      </w:pPr>
      <w:r w:rsidRPr="001B0A34">
        <w:rPr>
          <w:lang w:val="el-GR"/>
        </w:rPr>
        <w:t xml:space="preserve"> </w:t>
      </w:r>
    </w:p>
    <w:p w14:paraId="7648AC77" w14:textId="77777777" w:rsidR="008B2E32" w:rsidRPr="00F74570" w:rsidRDefault="008B2E32" w:rsidP="001B0A34">
      <w:pPr>
        <w:rPr>
          <w:lang w:val="el-GR"/>
        </w:rPr>
      </w:pPr>
    </w:p>
    <w:p w14:paraId="610D032E" w14:textId="77777777" w:rsidR="001B0A34" w:rsidRPr="001B0A34" w:rsidRDefault="001B0A34" w:rsidP="001B0A34">
      <w:pPr>
        <w:rPr>
          <w:lang w:val="el-GR"/>
        </w:rPr>
      </w:pPr>
    </w:p>
    <w:p w14:paraId="4B3FE2E3" w14:textId="22CAE414" w:rsidR="001B0A34" w:rsidRPr="00AD7679" w:rsidRDefault="001B0A34" w:rsidP="001B0A34">
      <w:pPr>
        <w:rPr>
          <w:b/>
          <w:color w:val="0070C0"/>
          <w:lang w:val="el-GR"/>
        </w:rPr>
      </w:pPr>
      <w:r w:rsidRPr="00AD7679">
        <w:rPr>
          <w:b/>
          <w:bCs/>
          <w:color w:val="0070C0"/>
          <w:lang w:val="el-GR"/>
        </w:rPr>
        <w:t>ΠΕΡΙΠΤΩΣΗ</w:t>
      </w:r>
      <w:r w:rsidR="009042FD">
        <w:rPr>
          <w:b/>
          <w:bCs/>
          <w:color w:val="0070C0"/>
          <w:lang w:val="el-GR"/>
        </w:rPr>
        <w:t xml:space="preserve"> ΠΡΟΣΘΗΚΗΣ ΣΤΗΝ ΛΙΣΤΑ ΑΓΑΠΗΜΕΝΩΝ</w:t>
      </w:r>
      <w:r w:rsidRPr="00AD7679">
        <w:rPr>
          <w:b/>
          <w:bCs/>
          <w:color w:val="0070C0"/>
          <w:lang w:val="el-GR"/>
        </w:rPr>
        <w:t xml:space="preserve">: </w:t>
      </w:r>
    </w:p>
    <w:p w14:paraId="6CEFFCDF" w14:textId="447112D2" w:rsidR="001B0A34" w:rsidRPr="001B0A34" w:rsidRDefault="001B0A34" w:rsidP="001B0A34">
      <w:pPr>
        <w:rPr>
          <w:lang w:val="el-GR"/>
        </w:rPr>
      </w:pPr>
      <w:r w:rsidRPr="001B0A34">
        <w:rPr>
          <w:lang w:val="el-GR"/>
        </w:rPr>
        <w:t xml:space="preserve">Ο </w:t>
      </w:r>
      <w:r w:rsidR="009042FD">
        <w:rPr>
          <w:lang w:val="en-US"/>
        </w:rPr>
        <w:t>buyer</w:t>
      </w:r>
      <w:r w:rsidRPr="001B0A34">
        <w:rPr>
          <w:lang w:val="el-GR"/>
        </w:rPr>
        <w:t xml:space="preserve"> για να </w:t>
      </w:r>
      <w:r w:rsidR="009042FD">
        <w:rPr>
          <w:lang w:val="el-GR"/>
        </w:rPr>
        <w:t>προσθέσει μια αγγελία στην λίστα</w:t>
      </w:r>
      <w:r w:rsidRPr="001B0A34">
        <w:rPr>
          <w:lang w:val="el-GR"/>
        </w:rPr>
        <w:t xml:space="preserve"> </w:t>
      </w:r>
      <w:r w:rsidR="009042FD">
        <w:rPr>
          <w:lang w:val="el-GR"/>
        </w:rPr>
        <w:t>με τις αγαπημένες,</w:t>
      </w:r>
      <w:r w:rsidRPr="001B0A34">
        <w:rPr>
          <w:lang w:val="el-GR"/>
        </w:rPr>
        <w:t xml:space="preserve"> πρέπει να είναι ήδη συνδεδεμένος στον  λογαριασμό αλλιώς δεν θα είναι δυνατή η </w:t>
      </w:r>
      <w:r w:rsidR="00653692">
        <w:rPr>
          <w:lang w:val="el-GR"/>
        </w:rPr>
        <w:t>προσθήκη</w:t>
      </w:r>
      <w:r w:rsidR="003D2CC6">
        <w:rPr>
          <w:lang w:val="el-GR"/>
        </w:rPr>
        <w:t xml:space="preserve">, καθώς επίσης πρέπει </w:t>
      </w:r>
      <w:r w:rsidR="001D6B09">
        <w:rPr>
          <w:lang w:val="el-GR"/>
        </w:rPr>
        <w:t>να του προβάλλεται κάποια αγγελία μπροστά του</w:t>
      </w:r>
      <w:r w:rsidRPr="001B0A34">
        <w:rPr>
          <w:lang w:val="el-GR"/>
        </w:rPr>
        <w:t>.</w:t>
      </w:r>
    </w:p>
    <w:p w14:paraId="4DC4F21E" w14:textId="77777777" w:rsidR="001B0A34" w:rsidRPr="001B0A34" w:rsidRDefault="001B0A34" w:rsidP="001B0A34">
      <w:pPr>
        <w:rPr>
          <w:lang w:val="el-GR"/>
        </w:rPr>
      </w:pPr>
    </w:p>
    <w:p w14:paraId="37B25B09" w14:textId="48D512A9" w:rsidR="001868C2" w:rsidRPr="00AD7679" w:rsidRDefault="001868C2" w:rsidP="001868C2">
      <w:pPr>
        <w:rPr>
          <w:b/>
          <w:bCs/>
          <w:color w:val="0070C0"/>
          <w:lang w:val="el-GR"/>
        </w:rPr>
      </w:pPr>
      <w:r w:rsidRPr="00AD7679">
        <w:rPr>
          <w:b/>
          <w:bCs/>
          <w:color w:val="0070C0"/>
          <w:lang w:val="el-GR"/>
        </w:rPr>
        <w:t>ΠΕΡΙΠΤΩΣΗ</w:t>
      </w:r>
      <w:r>
        <w:rPr>
          <w:b/>
          <w:bCs/>
          <w:color w:val="0070C0"/>
          <w:lang w:val="el-GR"/>
        </w:rPr>
        <w:t xml:space="preserve"> ΠΡΟΒΟΛΗΣ ΑΓΓΕΛΙΑΣ</w:t>
      </w:r>
      <w:r w:rsidRPr="00AD7679">
        <w:rPr>
          <w:b/>
          <w:bCs/>
          <w:color w:val="0070C0"/>
          <w:lang w:val="el-GR"/>
        </w:rPr>
        <w:t xml:space="preserve">: </w:t>
      </w:r>
    </w:p>
    <w:p w14:paraId="505B360B" w14:textId="3915719D" w:rsidR="001868C2" w:rsidRPr="001B0A34" w:rsidRDefault="001868C2" w:rsidP="001868C2">
      <w:pPr>
        <w:rPr>
          <w:lang w:val="el-GR"/>
        </w:rPr>
      </w:pPr>
      <w:r w:rsidRPr="001B0A34">
        <w:rPr>
          <w:lang w:val="el-GR"/>
        </w:rPr>
        <w:t xml:space="preserve">Ο </w:t>
      </w:r>
      <w:r>
        <w:rPr>
          <w:lang w:val="en-US"/>
        </w:rPr>
        <w:t>buyer</w:t>
      </w:r>
      <w:r w:rsidRPr="001B0A34">
        <w:rPr>
          <w:lang w:val="el-GR"/>
        </w:rPr>
        <w:t xml:space="preserve"> για να </w:t>
      </w:r>
      <w:r>
        <w:rPr>
          <w:lang w:val="el-GR"/>
        </w:rPr>
        <w:t>προσθέσει μια αγγελία στην λίστα</w:t>
      </w:r>
      <w:r w:rsidRPr="001B0A34">
        <w:rPr>
          <w:lang w:val="el-GR"/>
        </w:rPr>
        <w:t xml:space="preserve"> </w:t>
      </w:r>
      <w:r>
        <w:rPr>
          <w:lang w:val="el-GR"/>
        </w:rPr>
        <w:t xml:space="preserve">με τις αγαπημένες, </w:t>
      </w:r>
      <w:r w:rsidRPr="001B0A34">
        <w:rPr>
          <w:lang w:val="el-GR"/>
        </w:rPr>
        <w:t xml:space="preserve">πρέπει να είναι ήδη συνδεδεμένος στον λογαριασμό αλλιώς δεν θα είναι δυνατή </w:t>
      </w:r>
      <w:r>
        <w:rPr>
          <w:lang w:val="el-GR"/>
        </w:rPr>
        <w:t xml:space="preserve">η </w:t>
      </w:r>
      <w:r w:rsidR="00653692">
        <w:rPr>
          <w:lang w:val="el-GR"/>
        </w:rPr>
        <w:t>προβολή</w:t>
      </w:r>
      <w:r>
        <w:rPr>
          <w:lang w:val="el-GR"/>
        </w:rPr>
        <w:t>, καθώς επίσης πρέπει να του προβάλλεται κάποια αγγελία μπροστά του.</w:t>
      </w:r>
      <w:r w:rsidR="00157AEE">
        <w:rPr>
          <w:lang w:val="el-GR"/>
        </w:rPr>
        <w:t xml:space="preserve"> Επιπλέον για να γίνει η προβολή μιας αγγελίας, πρέπει να έχει δημιουργηθεί μία από τον </w:t>
      </w:r>
      <w:r w:rsidR="00157AEE">
        <w:rPr>
          <w:lang w:val="en-US"/>
        </w:rPr>
        <w:t>seller</w:t>
      </w:r>
      <w:r w:rsidR="00157AEE" w:rsidRPr="00157AEE">
        <w:rPr>
          <w:lang w:val="el-GR"/>
        </w:rPr>
        <w:t xml:space="preserve">. </w:t>
      </w:r>
      <w:r w:rsidR="00157AEE">
        <w:rPr>
          <w:lang w:val="el-GR"/>
        </w:rPr>
        <w:t xml:space="preserve">Τέλος, ο </w:t>
      </w:r>
      <w:r w:rsidR="00157AEE">
        <w:rPr>
          <w:lang w:val="en-US"/>
        </w:rPr>
        <w:t>seller</w:t>
      </w:r>
      <w:r w:rsidR="00157AEE" w:rsidRPr="00157AEE">
        <w:rPr>
          <w:lang w:val="el-GR"/>
        </w:rPr>
        <w:t xml:space="preserve"> </w:t>
      </w:r>
      <w:r w:rsidR="00157AEE">
        <w:rPr>
          <w:lang w:val="el-GR"/>
        </w:rPr>
        <w:t xml:space="preserve">για να διαγράψει μια αγγελία πρέπει να </w:t>
      </w:r>
      <w:r w:rsidR="0056013E">
        <w:rPr>
          <w:lang w:val="el-GR"/>
        </w:rPr>
        <w:t>του προβληθεί πρώτα.</w:t>
      </w:r>
    </w:p>
    <w:p w14:paraId="563E0BBA" w14:textId="77777777" w:rsidR="00653692" w:rsidRDefault="00653692" w:rsidP="001868C2">
      <w:pPr>
        <w:rPr>
          <w:lang w:val="el-GR"/>
        </w:rPr>
      </w:pPr>
    </w:p>
    <w:p w14:paraId="081BBA95" w14:textId="1D51F4E2" w:rsidR="00653692" w:rsidRPr="00AD7679" w:rsidRDefault="00653692" w:rsidP="00653692">
      <w:pPr>
        <w:rPr>
          <w:b/>
          <w:bCs/>
          <w:color w:val="0070C0"/>
          <w:lang w:val="el-GR"/>
        </w:rPr>
      </w:pPr>
      <w:r w:rsidRPr="00AD7679">
        <w:rPr>
          <w:b/>
          <w:bCs/>
          <w:color w:val="0070C0"/>
          <w:lang w:val="el-GR"/>
        </w:rPr>
        <w:t>ΠΕΡΙΠΤΩΣΗ</w:t>
      </w:r>
      <w:r>
        <w:rPr>
          <w:b/>
          <w:bCs/>
          <w:color w:val="0070C0"/>
          <w:lang w:val="el-GR"/>
        </w:rPr>
        <w:t xml:space="preserve"> ΔΗΜΙΟΥΡΓΙΑΣ ΑΓΓΕΛΙΑΣ</w:t>
      </w:r>
      <w:r w:rsidRPr="00AD7679">
        <w:rPr>
          <w:b/>
          <w:bCs/>
          <w:color w:val="0070C0"/>
          <w:lang w:val="el-GR"/>
        </w:rPr>
        <w:t xml:space="preserve">: </w:t>
      </w:r>
    </w:p>
    <w:p w14:paraId="2AD1A5BF" w14:textId="5A9E2F8F" w:rsidR="00653692" w:rsidRPr="001B0A34" w:rsidRDefault="00653692" w:rsidP="00653692">
      <w:pPr>
        <w:rPr>
          <w:lang w:val="el-GR"/>
        </w:rPr>
      </w:pPr>
      <w:r w:rsidRPr="001B0A34">
        <w:rPr>
          <w:lang w:val="el-GR"/>
        </w:rPr>
        <w:t xml:space="preserve">Ο </w:t>
      </w:r>
      <w:r w:rsidR="002B7A53">
        <w:rPr>
          <w:lang w:val="en-US"/>
        </w:rPr>
        <w:t>seller</w:t>
      </w:r>
      <w:r w:rsidRPr="001B0A34">
        <w:rPr>
          <w:lang w:val="el-GR"/>
        </w:rPr>
        <w:t xml:space="preserve"> για να </w:t>
      </w:r>
      <w:r w:rsidR="003208F3">
        <w:rPr>
          <w:lang w:val="el-GR"/>
        </w:rPr>
        <w:t>δημιουργήσει</w:t>
      </w:r>
      <w:r w:rsidRPr="001B0A34">
        <w:rPr>
          <w:lang w:val="el-GR"/>
        </w:rPr>
        <w:t xml:space="preserve"> </w:t>
      </w:r>
      <w:r>
        <w:rPr>
          <w:lang w:val="el-GR"/>
        </w:rPr>
        <w:t>μια αγγελία πρέπει να του προβάλλεται κάποια αγγελία μπροστά του.</w:t>
      </w:r>
      <w:r w:rsidR="00FC71AB">
        <w:rPr>
          <w:lang w:val="el-GR"/>
        </w:rPr>
        <w:t xml:space="preserve"> (</w:t>
      </w:r>
      <w:r w:rsidR="00F4615F">
        <w:rPr>
          <w:lang w:val="el-GR"/>
        </w:rPr>
        <w:t>για να του προβληθεί κάποια, έχει αναφερθεί παραπάνω τι χρειάζεται).</w:t>
      </w:r>
    </w:p>
    <w:p w14:paraId="2233A63E" w14:textId="77777777" w:rsidR="00F4615F" w:rsidRDefault="00F4615F" w:rsidP="00653692">
      <w:pPr>
        <w:rPr>
          <w:lang w:val="el-GR"/>
        </w:rPr>
      </w:pPr>
    </w:p>
    <w:p w14:paraId="01937A0A" w14:textId="7DD8FDC1" w:rsidR="00F4615F" w:rsidRPr="00AD7679" w:rsidRDefault="00F4615F" w:rsidP="00F4615F">
      <w:pPr>
        <w:rPr>
          <w:b/>
          <w:bCs/>
          <w:color w:val="0070C0"/>
          <w:lang w:val="el-GR"/>
        </w:rPr>
      </w:pPr>
      <w:r w:rsidRPr="00AD7679">
        <w:rPr>
          <w:b/>
          <w:bCs/>
          <w:color w:val="0070C0"/>
          <w:lang w:val="el-GR"/>
        </w:rPr>
        <w:t>ΠΕΡΙΠΤΩΣΗ</w:t>
      </w:r>
      <w:r>
        <w:rPr>
          <w:b/>
          <w:bCs/>
          <w:color w:val="0070C0"/>
          <w:lang w:val="el-GR"/>
        </w:rPr>
        <w:t xml:space="preserve"> ΔΙΑΓΡΑΦΗΣ ΑΓΓΕΛΙΑΣ</w:t>
      </w:r>
      <w:r w:rsidRPr="00AD7679">
        <w:rPr>
          <w:b/>
          <w:bCs/>
          <w:color w:val="0070C0"/>
          <w:lang w:val="el-GR"/>
        </w:rPr>
        <w:t xml:space="preserve">: </w:t>
      </w:r>
    </w:p>
    <w:p w14:paraId="11BD7321" w14:textId="2DF98910" w:rsidR="00F4615F" w:rsidRPr="001B0A34" w:rsidRDefault="00F4615F" w:rsidP="00F4615F">
      <w:pPr>
        <w:rPr>
          <w:lang w:val="el-GR"/>
        </w:rPr>
      </w:pPr>
      <w:r w:rsidRPr="001B0A34">
        <w:rPr>
          <w:lang w:val="el-GR"/>
        </w:rPr>
        <w:t xml:space="preserve">Ο </w:t>
      </w:r>
      <w:r>
        <w:rPr>
          <w:lang w:val="en-US"/>
        </w:rPr>
        <w:t>seller</w:t>
      </w:r>
      <w:r w:rsidRPr="001B0A34">
        <w:rPr>
          <w:lang w:val="el-GR"/>
        </w:rPr>
        <w:t xml:space="preserve"> για να </w:t>
      </w:r>
      <w:r>
        <w:rPr>
          <w:lang w:val="el-GR"/>
        </w:rPr>
        <w:t>διαγράψει μια αγγελία πρέπει να του προβάλλεται κάποια αγγελία μπροστά του. (για να του προβληθεί κάποια, έχει αναφερθεί παραπάνω τι χρειάζεται).</w:t>
      </w:r>
    </w:p>
    <w:p w14:paraId="6B4D9542" w14:textId="77777777" w:rsidR="00124556" w:rsidRDefault="00124556" w:rsidP="00F4615F">
      <w:pPr>
        <w:rPr>
          <w:lang w:val="el-GR"/>
        </w:rPr>
      </w:pPr>
    </w:p>
    <w:p w14:paraId="064F81DC" w14:textId="59C440BB" w:rsidR="00124556" w:rsidRPr="00AD7679" w:rsidRDefault="00124556" w:rsidP="00124556">
      <w:pPr>
        <w:rPr>
          <w:b/>
          <w:bCs/>
          <w:color w:val="0070C0"/>
          <w:lang w:val="el-GR"/>
        </w:rPr>
      </w:pPr>
      <w:r w:rsidRPr="00AD7679">
        <w:rPr>
          <w:b/>
          <w:bCs/>
          <w:color w:val="0070C0"/>
          <w:lang w:val="el-GR"/>
        </w:rPr>
        <w:t>ΠΕΡΙΠΤΩΣΗ</w:t>
      </w:r>
      <w:r>
        <w:rPr>
          <w:b/>
          <w:bCs/>
          <w:color w:val="0070C0"/>
          <w:lang w:val="el-GR"/>
        </w:rPr>
        <w:t xml:space="preserve"> ΔΗΜΙΟΥΡΓΙΑΣ ΧΡΗΣΤΗ</w:t>
      </w:r>
      <w:r w:rsidRPr="00AD7679">
        <w:rPr>
          <w:b/>
          <w:bCs/>
          <w:color w:val="0070C0"/>
          <w:lang w:val="el-GR"/>
        </w:rPr>
        <w:t xml:space="preserve">: </w:t>
      </w:r>
    </w:p>
    <w:p w14:paraId="0D35CCC7" w14:textId="7A6F252A" w:rsidR="00124556" w:rsidRPr="001B0A34" w:rsidRDefault="00124556" w:rsidP="00124556">
      <w:pPr>
        <w:rPr>
          <w:lang w:val="el-GR"/>
        </w:rPr>
      </w:pPr>
      <w:r w:rsidRPr="001B0A34">
        <w:rPr>
          <w:lang w:val="el-GR"/>
        </w:rPr>
        <w:t xml:space="preserve">Ο </w:t>
      </w:r>
      <w:r>
        <w:rPr>
          <w:lang w:val="en-US"/>
        </w:rPr>
        <w:t>administrator</w:t>
      </w:r>
      <w:r w:rsidRPr="001B0A34">
        <w:rPr>
          <w:lang w:val="el-GR"/>
        </w:rPr>
        <w:t xml:space="preserve"> για να </w:t>
      </w:r>
      <w:r>
        <w:rPr>
          <w:lang w:val="el-GR"/>
        </w:rPr>
        <w:t>δημιουργήσει έναν χρήστη (</w:t>
      </w:r>
      <w:r>
        <w:rPr>
          <w:lang w:val="en-US"/>
        </w:rPr>
        <w:t>seller</w:t>
      </w:r>
      <w:r w:rsidRPr="00124556">
        <w:rPr>
          <w:lang w:val="el-GR"/>
        </w:rPr>
        <w:t xml:space="preserve"> </w:t>
      </w:r>
      <w:r>
        <w:rPr>
          <w:lang w:val="el-GR"/>
        </w:rPr>
        <w:t xml:space="preserve">ή </w:t>
      </w:r>
      <w:r>
        <w:rPr>
          <w:lang w:val="en-US"/>
        </w:rPr>
        <w:t>buyer</w:t>
      </w:r>
      <w:r w:rsidRPr="00124556">
        <w:rPr>
          <w:lang w:val="el-GR"/>
        </w:rPr>
        <w:t xml:space="preserve"> </w:t>
      </w:r>
      <w:r>
        <w:rPr>
          <w:lang w:val="el-GR"/>
        </w:rPr>
        <w:t xml:space="preserve">ή </w:t>
      </w:r>
      <w:r>
        <w:rPr>
          <w:lang w:val="en-US"/>
        </w:rPr>
        <w:t>admin</w:t>
      </w:r>
      <w:r w:rsidRPr="00124556">
        <w:rPr>
          <w:lang w:val="el-GR"/>
        </w:rPr>
        <w:t>),</w:t>
      </w:r>
      <w:r>
        <w:rPr>
          <w:lang w:val="el-GR"/>
        </w:rPr>
        <w:t xml:space="preserve"> </w:t>
      </w:r>
      <w:r w:rsidRPr="001B0A34">
        <w:rPr>
          <w:lang w:val="el-GR"/>
        </w:rPr>
        <w:t xml:space="preserve">πρέπει να είναι ήδη συνδεδεμένος στον  λογαριασμό αλλιώς δεν θα είναι δυνατή η </w:t>
      </w:r>
      <w:r>
        <w:rPr>
          <w:lang w:val="el-GR"/>
        </w:rPr>
        <w:t>δημιουργία</w:t>
      </w:r>
      <w:r w:rsidRPr="001B0A34">
        <w:rPr>
          <w:lang w:val="el-GR"/>
        </w:rPr>
        <w:t>.</w:t>
      </w:r>
    </w:p>
    <w:p w14:paraId="08B79804" w14:textId="63FDAFDA" w:rsidR="00124556" w:rsidRDefault="00124556" w:rsidP="00F4615F">
      <w:pPr>
        <w:rPr>
          <w:lang w:val="el-GR"/>
        </w:rPr>
      </w:pPr>
    </w:p>
    <w:p w14:paraId="1FC03D3F" w14:textId="3543C61D" w:rsidR="00124556" w:rsidRPr="00AD7679" w:rsidRDefault="00124556" w:rsidP="00124556">
      <w:pPr>
        <w:rPr>
          <w:b/>
          <w:bCs/>
          <w:color w:val="0070C0"/>
          <w:lang w:val="el-GR"/>
        </w:rPr>
      </w:pPr>
      <w:r w:rsidRPr="00AD7679">
        <w:rPr>
          <w:b/>
          <w:bCs/>
          <w:color w:val="0070C0"/>
          <w:lang w:val="el-GR"/>
        </w:rPr>
        <w:t>ΠΕΡΙΠΤΩΣΗ</w:t>
      </w:r>
      <w:r>
        <w:rPr>
          <w:b/>
          <w:bCs/>
          <w:color w:val="0070C0"/>
          <w:lang w:val="el-GR"/>
        </w:rPr>
        <w:t xml:space="preserve"> ΕΓΓΡΑΦΗΣ</w:t>
      </w:r>
      <w:r w:rsidRPr="00124556">
        <w:rPr>
          <w:b/>
          <w:bCs/>
          <w:color w:val="0070C0"/>
          <w:lang w:val="el-GR"/>
        </w:rPr>
        <w:t xml:space="preserve"> </w:t>
      </w:r>
      <w:r>
        <w:rPr>
          <w:b/>
          <w:bCs/>
          <w:color w:val="0070C0"/>
          <w:lang w:val="en-US"/>
        </w:rPr>
        <w:t>ADMINISTRATOR</w:t>
      </w:r>
      <w:r w:rsidRPr="00AD7679">
        <w:rPr>
          <w:b/>
          <w:bCs/>
          <w:color w:val="0070C0"/>
          <w:lang w:val="el-GR"/>
        </w:rPr>
        <w:t xml:space="preserve">: </w:t>
      </w:r>
    </w:p>
    <w:p w14:paraId="112B79DB" w14:textId="77777777" w:rsidR="00427842" w:rsidRDefault="00124556" w:rsidP="00427842">
      <w:pPr>
        <w:rPr>
          <w:lang w:val="el-GR"/>
        </w:rPr>
      </w:pPr>
      <w:r w:rsidRPr="001B0A34">
        <w:rPr>
          <w:lang w:val="el-GR"/>
        </w:rPr>
        <w:t xml:space="preserve">Ο </w:t>
      </w:r>
      <w:r>
        <w:rPr>
          <w:lang w:val="en-US"/>
        </w:rPr>
        <w:t>administrator</w:t>
      </w:r>
      <w:r w:rsidRPr="001B0A34">
        <w:rPr>
          <w:lang w:val="el-GR"/>
        </w:rPr>
        <w:t xml:space="preserve"> για να </w:t>
      </w:r>
      <w:r>
        <w:rPr>
          <w:lang w:val="el-GR"/>
        </w:rPr>
        <w:t xml:space="preserve">εγγράψει έναν </w:t>
      </w:r>
      <w:r>
        <w:rPr>
          <w:lang w:val="en-US"/>
        </w:rPr>
        <w:t>administrator</w:t>
      </w:r>
      <w:r>
        <w:rPr>
          <w:lang w:val="el-GR"/>
        </w:rPr>
        <w:t xml:space="preserve"> </w:t>
      </w:r>
      <w:r w:rsidR="00427842" w:rsidRPr="001B0A34">
        <w:rPr>
          <w:lang w:val="el-GR"/>
        </w:rPr>
        <w:t xml:space="preserve">πρέπει να είναι ήδη συνδεδεμένος στον  λογαριασμό αλλιώς δεν θα είναι δυνατή η </w:t>
      </w:r>
      <w:r w:rsidR="00427842">
        <w:rPr>
          <w:lang w:val="el-GR"/>
        </w:rPr>
        <w:t>αναζήτηση</w:t>
      </w:r>
      <w:r w:rsidR="00427842" w:rsidRPr="001B0A34">
        <w:rPr>
          <w:lang w:val="el-GR"/>
        </w:rPr>
        <w:t>.</w:t>
      </w:r>
    </w:p>
    <w:p w14:paraId="6CE960D9" w14:textId="77777777" w:rsidR="00436C20" w:rsidRPr="00854445" w:rsidRDefault="00436C20" w:rsidP="00124556">
      <w:pPr>
        <w:rPr>
          <w:lang w:val="el-GR"/>
        </w:rPr>
      </w:pPr>
    </w:p>
    <w:p w14:paraId="2E790410" w14:textId="4CE6A428" w:rsidR="00436C20" w:rsidRPr="00AD7679" w:rsidRDefault="00436C20" w:rsidP="00436C20">
      <w:pPr>
        <w:rPr>
          <w:b/>
          <w:bCs/>
          <w:color w:val="0070C0"/>
          <w:lang w:val="el-GR"/>
        </w:rPr>
      </w:pPr>
      <w:r w:rsidRPr="00AD7679">
        <w:rPr>
          <w:b/>
          <w:bCs/>
          <w:color w:val="0070C0"/>
          <w:lang w:val="el-GR"/>
        </w:rPr>
        <w:t>ΠΕΡΙΠΤΩΣΗ</w:t>
      </w:r>
      <w:r>
        <w:rPr>
          <w:b/>
          <w:bCs/>
          <w:color w:val="0070C0"/>
          <w:lang w:val="el-GR"/>
        </w:rPr>
        <w:t xml:space="preserve"> ΑΝΑΖΗΤΗΣΗΣ</w:t>
      </w:r>
      <w:r w:rsidRPr="00124556">
        <w:rPr>
          <w:b/>
          <w:bCs/>
          <w:color w:val="0070C0"/>
          <w:lang w:val="el-GR"/>
        </w:rPr>
        <w:t xml:space="preserve"> </w:t>
      </w:r>
      <w:r>
        <w:rPr>
          <w:b/>
          <w:bCs/>
          <w:color w:val="0070C0"/>
          <w:lang w:val="el-GR"/>
        </w:rPr>
        <w:t>ΧΡΗΣΤΗ</w:t>
      </w:r>
      <w:r w:rsidRPr="00AD7679">
        <w:rPr>
          <w:b/>
          <w:bCs/>
          <w:color w:val="0070C0"/>
          <w:lang w:val="el-GR"/>
        </w:rPr>
        <w:t xml:space="preserve">: </w:t>
      </w:r>
    </w:p>
    <w:p w14:paraId="295D6D23" w14:textId="39F57670" w:rsidR="00170949" w:rsidRDefault="00436C20" w:rsidP="00170949">
      <w:pPr>
        <w:rPr>
          <w:lang w:val="el-GR"/>
        </w:rPr>
      </w:pPr>
      <w:r w:rsidRPr="001B0A34">
        <w:rPr>
          <w:lang w:val="el-GR"/>
        </w:rPr>
        <w:t xml:space="preserve">Ο </w:t>
      </w:r>
      <w:r>
        <w:rPr>
          <w:lang w:val="en-US"/>
        </w:rPr>
        <w:t>administrator</w:t>
      </w:r>
      <w:r w:rsidRPr="001B0A34">
        <w:rPr>
          <w:lang w:val="el-GR"/>
        </w:rPr>
        <w:t xml:space="preserve"> για να </w:t>
      </w:r>
      <w:r w:rsidR="009849F9">
        <w:rPr>
          <w:lang w:val="el-GR"/>
        </w:rPr>
        <w:t>αναζητήσει</w:t>
      </w:r>
      <w:r>
        <w:rPr>
          <w:lang w:val="el-GR"/>
        </w:rPr>
        <w:t xml:space="preserve"> έναν </w:t>
      </w:r>
      <w:r w:rsidR="009849F9">
        <w:rPr>
          <w:lang w:val="el-GR"/>
        </w:rPr>
        <w:t>χρήστη</w:t>
      </w:r>
      <w:r>
        <w:rPr>
          <w:lang w:val="el-GR"/>
        </w:rPr>
        <w:t xml:space="preserve"> </w:t>
      </w:r>
      <w:r w:rsidR="00170949" w:rsidRPr="001B0A34">
        <w:rPr>
          <w:lang w:val="el-GR"/>
        </w:rPr>
        <w:t xml:space="preserve">πρέπει να είναι ήδη συνδεδεμένος στον  λογαριασμό αλλιώς δεν θα είναι δυνατή η </w:t>
      </w:r>
      <w:r w:rsidR="00170949">
        <w:rPr>
          <w:lang w:val="el-GR"/>
        </w:rPr>
        <w:t>αναζήτηση</w:t>
      </w:r>
      <w:r w:rsidR="00170949" w:rsidRPr="001B0A34">
        <w:rPr>
          <w:lang w:val="el-GR"/>
        </w:rPr>
        <w:t>.</w:t>
      </w:r>
    </w:p>
    <w:p w14:paraId="2619DADD" w14:textId="77777777" w:rsidR="00170949" w:rsidRDefault="00170949" w:rsidP="00170949">
      <w:pPr>
        <w:rPr>
          <w:lang w:val="el-GR"/>
        </w:rPr>
      </w:pPr>
    </w:p>
    <w:p w14:paraId="0E236B64" w14:textId="0AEC41FF" w:rsidR="00170949" w:rsidRPr="00AD7679" w:rsidRDefault="00170949" w:rsidP="00170949">
      <w:pPr>
        <w:rPr>
          <w:b/>
          <w:bCs/>
          <w:color w:val="0070C0"/>
          <w:lang w:val="el-GR"/>
        </w:rPr>
      </w:pPr>
      <w:r w:rsidRPr="00AD7679">
        <w:rPr>
          <w:b/>
          <w:bCs/>
          <w:color w:val="0070C0"/>
          <w:lang w:val="el-GR"/>
        </w:rPr>
        <w:t>ΠΕΡΙΠΤΩΣΗ</w:t>
      </w:r>
      <w:r>
        <w:rPr>
          <w:b/>
          <w:bCs/>
          <w:color w:val="0070C0"/>
          <w:lang w:val="el-GR"/>
        </w:rPr>
        <w:t xml:space="preserve"> </w:t>
      </w:r>
      <w:r w:rsidR="00427842">
        <w:rPr>
          <w:b/>
          <w:bCs/>
          <w:color w:val="0070C0"/>
          <w:lang w:val="el-GR"/>
        </w:rPr>
        <w:t>ΕΝΗΜΕΡΩΣΗΣ</w:t>
      </w:r>
      <w:r w:rsidR="00427842" w:rsidRPr="00427842">
        <w:rPr>
          <w:b/>
          <w:bCs/>
          <w:color w:val="0070C0"/>
          <w:lang w:val="el-GR"/>
        </w:rPr>
        <w:t>/</w:t>
      </w:r>
      <w:r w:rsidR="00427842">
        <w:rPr>
          <w:b/>
          <w:bCs/>
          <w:color w:val="0070C0"/>
          <w:lang w:val="el-GR"/>
        </w:rPr>
        <w:t>ΔΙΑΓΡΑΦΗΣ/ΠΡΟΒΟΛΗΣ</w:t>
      </w:r>
      <w:r w:rsidRPr="00124556">
        <w:rPr>
          <w:b/>
          <w:bCs/>
          <w:color w:val="0070C0"/>
          <w:lang w:val="el-GR"/>
        </w:rPr>
        <w:t xml:space="preserve"> </w:t>
      </w:r>
      <w:r>
        <w:rPr>
          <w:b/>
          <w:bCs/>
          <w:color w:val="0070C0"/>
          <w:lang w:val="el-GR"/>
        </w:rPr>
        <w:t>ΧΡΗΣΤΗ</w:t>
      </w:r>
      <w:r w:rsidRPr="00AD7679">
        <w:rPr>
          <w:b/>
          <w:bCs/>
          <w:color w:val="0070C0"/>
          <w:lang w:val="el-GR"/>
        </w:rPr>
        <w:t xml:space="preserve">: </w:t>
      </w:r>
    </w:p>
    <w:p w14:paraId="7FDB9758" w14:textId="7652DAFB" w:rsidR="00170949" w:rsidRPr="001B0A34" w:rsidRDefault="00170949" w:rsidP="00170949">
      <w:pPr>
        <w:rPr>
          <w:lang w:val="el-GR"/>
        </w:rPr>
      </w:pPr>
      <w:r w:rsidRPr="001B0A34">
        <w:rPr>
          <w:lang w:val="el-GR"/>
        </w:rPr>
        <w:t xml:space="preserve">Ο </w:t>
      </w:r>
      <w:r>
        <w:rPr>
          <w:lang w:val="en-US"/>
        </w:rPr>
        <w:t>administrator</w:t>
      </w:r>
      <w:r w:rsidRPr="001B0A34">
        <w:rPr>
          <w:lang w:val="el-GR"/>
        </w:rPr>
        <w:t xml:space="preserve"> </w:t>
      </w:r>
      <w:r w:rsidR="00291436">
        <w:rPr>
          <w:lang w:val="el-GR"/>
        </w:rPr>
        <w:t>ενημερ</w:t>
      </w:r>
      <w:r w:rsidR="00CD1E2F">
        <w:rPr>
          <w:lang w:val="el-GR"/>
        </w:rPr>
        <w:t>ώνει</w:t>
      </w:r>
      <w:r w:rsidR="00427842">
        <w:rPr>
          <w:lang w:val="el-GR"/>
        </w:rPr>
        <w:t xml:space="preserve"> τα στοιχεία</w:t>
      </w:r>
      <w:r>
        <w:rPr>
          <w:lang w:val="el-GR"/>
        </w:rPr>
        <w:t xml:space="preserve"> </w:t>
      </w:r>
      <w:r w:rsidR="00427842">
        <w:rPr>
          <w:lang w:val="el-GR"/>
        </w:rPr>
        <w:t xml:space="preserve">ενός </w:t>
      </w:r>
      <w:r>
        <w:rPr>
          <w:lang w:val="el-GR"/>
        </w:rPr>
        <w:t>χρήστη</w:t>
      </w:r>
      <w:r w:rsidR="00427842">
        <w:rPr>
          <w:lang w:val="el-GR"/>
        </w:rPr>
        <w:t xml:space="preserve">, να τον διαγράψει </w:t>
      </w:r>
      <w:r w:rsidR="002A460E">
        <w:rPr>
          <w:lang w:val="el-GR"/>
        </w:rPr>
        <w:t xml:space="preserve">και να δει το </w:t>
      </w:r>
      <w:r w:rsidR="007C6050">
        <w:rPr>
          <w:lang w:val="el-GR"/>
        </w:rPr>
        <w:t>προφίλ του</w:t>
      </w:r>
      <w:r w:rsidR="00087482">
        <w:rPr>
          <w:lang w:val="el-GR"/>
        </w:rPr>
        <w:t>. Οι διαδικασίες αυτές για</w:t>
      </w:r>
      <w:r w:rsidRPr="001B0A34">
        <w:rPr>
          <w:lang w:val="el-GR"/>
        </w:rPr>
        <w:t xml:space="preserve"> </w:t>
      </w:r>
      <w:r w:rsidR="007C6050">
        <w:rPr>
          <w:lang w:val="el-GR"/>
        </w:rPr>
        <w:t xml:space="preserve">να </w:t>
      </w:r>
      <w:r w:rsidR="00087482">
        <w:rPr>
          <w:lang w:val="el-GR"/>
        </w:rPr>
        <w:t xml:space="preserve">εκτελεστούν χρησιμοποιούν την διαδικασία </w:t>
      </w:r>
      <w:r w:rsidR="00236B83">
        <w:rPr>
          <w:lang w:val="el-GR"/>
        </w:rPr>
        <w:t>της αναζήτησης του χρήστη.</w:t>
      </w:r>
    </w:p>
    <w:p w14:paraId="6EAA1639" w14:textId="77777777" w:rsidR="00170949" w:rsidRPr="001B0A34" w:rsidRDefault="00170949" w:rsidP="00170949">
      <w:pPr>
        <w:rPr>
          <w:lang w:val="el-GR"/>
        </w:rPr>
      </w:pPr>
    </w:p>
    <w:p w14:paraId="2B9FD9F3" w14:textId="003094C9" w:rsidR="00436C20" w:rsidRPr="00436C20" w:rsidRDefault="00436C20" w:rsidP="00124556">
      <w:pPr>
        <w:rPr>
          <w:lang w:val="el-GR"/>
        </w:rPr>
      </w:pPr>
    </w:p>
    <w:p w14:paraId="37C60936" w14:textId="34798479" w:rsidR="00600818" w:rsidRPr="000E29BD" w:rsidRDefault="00600818" w:rsidP="00600818">
      <w:pPr>
        <w:pStyle w:val="Heading2"/>
        <w:rPr>
          <w:sz w:val="24"/>
          <w:lang w:val="el-GR"/>
        </w:rPr>
      </w:pPr>
      <w:bookmarkStart w:id="11" w:name="_Toc165024919"/>
      <w:r w:rsidRPr="0051310E">
        <w:rPr>
          <w:sz w:val="24"/>
          <w:lang w:val="el-GR"/>
        </w:rPr>
        <w:lastRenderedPageBreak/>
        <w:t>3.2.</w:t>
      </w:r>
      <w:r>
        <w:rPr>
          <w:sz w:val="24"/>
          <w:lang w:val="el-GR"/>
        </w:rPr>
        <w:t>2</w:t>
      </w:r>
      <w:r w:rsidRPr="0051310E">
        <w:rPr>
          <w:sz w:val="24"/>
          <w:lang w:val="el-GR"/>
        </w:rPr>
        <w:t xml:space="preserve"> </w:t>
      </w:r>
      <w:r>
        <w:rPr>
          <w:sz w:val="24"/>
          <w:lang w:val="el-GR"/>
        </w:rPr>
        <w:t>Διαγράμματα Τάξεων</w:t>
      </w:r>
      <w:bookmarkEnd w:id="11"/>
      <w:r w:rsidRPr="0051310E">
        <w:rPr>
          <w:sz w:val="24"/>
          <w:lang w:val="el-GR"/>
        </w:rPr>
        <w:t xml:space="preserve"> </w:t>
      </w:r>
    </w:p>
    <w:p w14:paraId="75968AC0" w14:textId="77777777" w:rsidR="00701FEB" w:rsidRPr="0013179E" w:rsidRDefault="00701FEB" w:rsidP="00701FEB">
      <w:pPr>
        <w:rPr>
          <w:b/>
          <w:color w:val="0070C0"/>
          <w:lang w:val="el-GR"/>
        </w:rPr>
      </w:pPr>
      <w:r w:rsidRPr="0013179E">
        <w:rPr>
          <w:b/>
          <w:bCs/>
          <w:color w:val="0070C0"/>
          <w:lang w:val="el-GR"/>
        </w:rPr>
        <w:t>(</w:t>
      </w:r>
      <w:r w:rsidRPr="0013179E">
        <w:rPr>
          <w:b/>
          <w:color w:val="0070C0"/>
          <w:lang w:val="el-GR"/>
        </w:rPr>
        <w:t>1</w:t>
      </w:r>
      <w:r w:rsidRPr="0013179E">
        <w:rPr>
          <w:b/>
          <w:color w:val="0070C0"/>
          <w:vertAlign w:val="superscript"/>
          <w:lang w:val="el-GR"/>
        </w:rPr>
        <w:t>η</w:t>
      </w:r>
      <w:r w:rsidRPr="0013179E">
        <w:rPr>
          <w:b/>
          <w:color w:val="0070C0"/>
          <w:lang w:val="el-GR"/>
        </w:rPr>
        <w:t xml:space="preserve"> Έκδοση</w:t>
      </w:r>
      <w:r w:rsidRPr="0013179E">
        <w:rPr>
          <w:b/>
          <w:bCs/>
          <w:color w:val="0070C0"/>
          <w:lang w:val="el-GR"/>
        </w:rPr>
        <w:t>)</w:t>
      </w:r>
    </w:p>
    <w:p w14:paraId="658C3333" w14:textId="34DBF6C4" w:rsidR="00701FEB" w:rsidRPr="000E29BD" w:rsidRDefault="00701FEB" w:rsidP="00701FEB">
      <w:pPr>
        <w:rPr>
          <w:lang w:val="el-GR"/>
        </w:rPr>
      </w:pPr>
      <w:r>
        <w:rPr>
          <w:noProof/>
          <w:lang w:val="en-US"/>
          <w14:ligatures w14:val="standardContextual"/>
        </w:rPr>
        <w:drawing>
          <wp:anchor distT="0" distB="0" distL="114300" distR="114300" simplePos="0" relativeHeight="251658240" behindDoc="0" locked="0" layoutInCell="1" allowOverlap="1" wp14:anchorId="04713C62" wp14:editId="0CB1ECC1">
            <wp:simplePos x="0" y="0"/>
            <wp:positionH relativeFrom="column">
              <wp:posOffset>262255</wp:posOffset>
            </wp:positionH>
            <wp:positionV relativeFrom="paragraph">
              <wp:posOffset>340144</wp:posOffset>
            </wp:positionV>
            <wp:extent cx="5733415" cy="5160010"/>
            <wp:effectExtent l="0" t="0" r="0" b="0"/>
            <wp:wrapSquare wrapText="bothSides"/>
            <wp:docPr id="2028988523" name="Picture 1" descr="A diagram of a visual parametric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88523" name="Picture 1" descr="A diagram of a visual parametric cod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3415" cy="5160010"/>
                    </a:xfrm>
                    <a:prstGeom prst="rect">
                      <a:avLst/>
                    </a:prstGeom>
                  </pic:spPr>
                </pic:pic>
              </a:graphicData>
            </a:graphic>
            <wp14:sizeRelH relativeFrom="page">
              <wp14:pctWidth>0</wp14:pctWidth>
            </wp14:sizeRelH>
            <wp14:sizeRelV relativeFrom="page">
              <wp14:pctHeight>0</wp14:pctHeight>
            </wp14:sizeRelV>
          </wp:anchor>
        </w:drawing>
      </w:r>
    </w:p>
    <w:p w14:paraId="1D08F847" w14:textId="77777777" w:rsidR="006A56E9" w:rsidRDefault="006A56E9" w:rsidP="00600818">
      <w:pPr>
        <w:rPr>
          <w:lang w:val="el-GR"/>
        </w:rPr>
      </w:pPr>
    </w:p>
    <w:p w14:paraId="218F36F0" w14:textId="58E89653" w:rsidR="002505C8" w:rsidRPr="004B0E13" w:rsidRDefault="00D073F7" w:rsidP="00600818">
      <w:pPr>
        <w:rPr>
          <w:lang w:val="el-GR"/>
        </w:rPr>
      </w:pPr>
      <w:r>
        <w:rPr>
          <w:lang w:val="el-GR"/>
        </w:rPr>
        <w:t>Σημειώνεται ότι σε όλες τις κλάσεις υ</w:t>
      </w:r>
      <w:r w:rsidR="006A56E9">
        <w:rPr>
          <w:lang w:val="el-GR"/>
        </w:rPr>
        <w:t xml:space="preserve">λοποιήθηκαν οι κατάλληλοί </w:t>
      </w:r>
      <w:r w:rsidR="006A56E9">
        <w:rPr>
          <w:lang w:val="en-US"/>
        </w:rPr>
        <w:t>getters</w:t>
      </w:r>
      <w:r w:rsidR="006A56E9" w:rsidRPr="006A56E9">
        <w:rPr>
          <w:lang w:val="el-GR"/>
        </w:rPr>
        <w:t>/</w:t>
      </w:r>
      <w:r w:rsidR="006A56E9">
        <w:rPr>
          <w:lang w:val="en-US"/>
        </w:rPr>
        <w:t>setters</w:t>
      </w:r>
      <w:r w:rsidR="006A56E9" w:rsidRPr="006A56E9">
        <w:rPr>
          <w:lang w:val="el-GR"/>
        </w:rPr>
        <w:t xml:space="preserve"> </w:t>
      </w:r>
      <w:r w:rsidR="006A56E9">
        <w:rPr>
          <w:lang w:val="el-GR"/>
        </w:rPr>
        <w:t>και γι</w:t>
      </w:r>
      <w:r w:rsidR="00507F1B">
        <w:rPr>
          <w:lang w:val="el-GR"/>
        </w:rPr>
        <w:t>α</w:t>
      </w:r>
      <w:r w:rsidR="006A56E9">
        <w:rPr>
          <w:lang w:val="el-GR"/>
        </w:rPr>
        <w:t xml:space="preserve"> λόγους </w:t>
      </w:r>
      <w:r w:rsidR="007C0472">
        <w:rPr>
          <w:lang w:val="el-GR"/>
        </w:rPr>
        <w:t>συντομίας</w:t>
      </w:r>
      <w:r w:rsidR="006A56E9">
        <w:rPr>
          <w:lang w:val="el-GR"/>
        </w:rPr>
        <w:t xml:space="preserve"> αυτοί δεν αναγράφονται</w:t>
      </w:r>
      <w:r w:rsidR="007C0472">
        <w:rPr>
          <w:lang w:val="el-GR"/>
        </w:rPr>
        <w:t xml:space="preserve"> παρακάτω.</w:t>
      </w:r>
      <w:r w:rsidR="00715A1F" w:rsidRPr="00715A1F">
        <w:rPr>
          <w:lang w:val="el-GR"/>
        </w:rPr>
        <w:t xml:space="preserve"> </w:t>
      </w:r>
      <w:r w:rsidR="00715A1F">
        <w:rPr>
          <w:lang w:val="el-GR"/>
        </w:rPr>
        <w:t xml:space="preserve">Επιπλέον κάποια </w:t>
      </w:r>
      <w:r w:rsidR="00220209">
        <w:rPr>
          <w:lang w:val="el-GR"/>
        </w:rPr>
        <w:t>χαρακτηριστικά</w:t>
      </w:r>
      <w:r w:rsidR="00715A1F">
        <w:rPr>
          <w:lang w:val="el-GR"/>
        </w:rPr>
        <w:t xml:space="preserve"> δεν αναλύονται καθώς θεωρούνται ως</w:t>
      </w:r>
      <w:r w:rsidR="004B0E13" w:rsidRPr="004B0E13">
        <w:rPr>
          <w:lang w:val="el-GR"/>
        </w:rPr>
        <w:t xml:space="preserve"> </w:t>
      </w:r>
      <w:r w:rsidR="004B0E13">
        <w:rPr>
          <w:lang w:val="el-GR"/>
        </w:rPr>
        <w:t xml:space="preserve">προφανή (π.χ. </w:t>
      </w:r>
      <w:proofErr w:type="spellStart"/>
      <w:r w:rsidR="004B0E13">
        <w:rPr>
          <w:lang w:val="en-US"/>
        </w:rPr>
        <w:t>dateOfBirth</w:t>
      </w:r>
      <w:proofErr w:type="spellEnd"/>
      <w:r w:rsidR="004B0E13" w:rsidRPr="004B0E13">
        <w:rPr>
          <w:lang w:val="el-GR"/>
        </w:rPr>
        <w:t xml:space="preserve"> </w:t>
      </w:r>
      <w:r w:rsidR="004B0E13" w:rsidRPr="004B0E13">
        <w:rPr>
          <w:lang w:val="en-US"/>
        </w:rPr>
        <w:sym w:font="Wingdings" w:char="F0E0"/>
      </w:r>
      <w:r w:rsidR="004B0E13" w:rsidRPr="004B0E13">
        <w:rPr>
          <w:lang w:val="el-GR"/>
        </w:rPr>
        <w:t xml:space="preserve"> </w:t>
      </w:r>
      <w:r w:rsidR="004B0E13">
        <w:rPr>
          <w:lang w:val="el-GR"/>
        </w:rPr>
        <w:t>ημερομηνία γέννησης)</w:t>
      </w:r>
    </w:p>
    <w:p w14:paraId="6030929C" w14:textId="77777777" w:rsidR="006A56E9" w:rsidRPr="00D073F7" w:rsidRDefault="006A56E9" w:rsidP="00600818">
      <w:pPr>
        <w:rPr>
          <w:lang w:val="el-GR"/>
        </w:rPr>
      </w:pPr>
    </w:p>
    <w:p w14:paraId="7F77DAB5" w14:textId="4B57F446" w:rsidR="000E29BD" w:rsidRPr="00D073F7" w:rsidRDefault="002505C8" w:rsidP="000E29BD">
      <w:pPr>
        <w:rPr>
          <w:b/>
          <w:color w:val="0070C0"/>
          <w:lang w:val="el-GR"/>
        </w:rPr>
      </w:pPr>
      <w:r>
        <w:rPr>
          <w:b/>
          <w:color w:val="0070C0"/>
          <w:lang w:val="en-US"/>
        </w:rPr>
        <w:t>User</w:t>
      </w:r>
    </w:p>
    <w:p w14:paraId="0CDC55AC" w14:textId="6C3DA438" w:rsidR="002505C8" w:rsidRDefault="002505C8" w:rsidP="000E29BD">
      <w:pPr>
        <w:rPr>
          <w:lang w:val="el-GR"/>
        </w:rPr>
      </w:pPr>
      <w:r>
        <w:rPr>
          <w:lang w:val="el-GR"/>
        </w:rPr>
        <w:t xml:space="preserve">Αποτελεί την αφηρημένη κλάση του χρήστη </w:t>
      </w:r>
      <w:r w:rsidR="007F1855">
        <w:rPr>
          <w:lang w:val="el-GR"/>
        </w:rPr>
        <w:t xml:space="preserve">η οποία κληρονομείται στην συνέχεια από τις κλάσεις </w:t>
      </w:r>
      <w:r w:rsidR="00461C42">
        <w:rPr>
          <w:lang w:val="en-US"/>
        </w:rPr>
        <w:t>Buyer</w:t>
      </w:r>
      <w:r w:rsidR="00461C42" w:rsidRPr="00461C42">
        <w:rPr>
          <w:lang w:val="el-GR"/>
        </w:rPr>
        <w:t xml:space="preserve">, </w:t>
      </w:r>
      <w:r w:rsidR="00461C42">
        <w:rPr>
          <w:lang w:val="en-US"/>
        </w:rPr>
        <w:t>Seller</w:t>
      </w:r>
      <w:r w:rsidR="00461C42" w:rsidRPr="00461C42">
        <w:rPr>
          <w:lang w:val="el-GR"/>
        </w:rPr>
        <w:t xml:space="preserve"> </w:t>
      </w:r>
      <w:r w:rsidR="00461C42">
        <w:rPr>
          <w:lang w:val="el-GR"/>
        </w:rPr>
        <w:t xml:space="preserve">και </w:t>
      </w:r>
      <w:r w:rsidR="00461C42">
        <w:rPr>
          <w:lang w:val="en-US"/>
        </w:rPr>
        <w:t>Administrator</w:t>
      </w:r>
      <w:r w:rsidR="00461C42" w:rsidRPr="00461C42">
        <w:rPr>
          <w:lang w:val="el-GR"/>
        </w:rPr>
        <w:t>.</w:t>
      </w:r>
      <w:r w:rsidR="00461C42">
        <w:rPr>
          <w:lang w:val="el-GR"/>
        </w:rPr>
        <w:t xml:space="preserve"> </w:t>
      </w:r>
      <w:r w:rsidR="0096612B">
        <w:rPr>
          <w:lang w:val="el-GR"/>
        </w:rPr>
        <w:t>Η κλάση αυτή αποφασίστηκε να μην έχει αντικείμενα καθώς</w:t>
      </w:r>
      <w:r w:rsidR="002A5322">
        <w:rPr>
          <w:lang w:val="el-GR"/>
        </w:rPr>
        <w:t xml:space="preserve"> οι τελικοί χρήστες θα ανήκουν σε μία από τις κλάσεις που </w:t>
      </w:r>
      <w:r w:rsidR="002A5E16">
        <w:rPr>
          <w:lang w:val="el-GR"/>
        </w:rPr>
        <w:t>αναφέρονται</w:t>
      </w:r>
      <w:r w:rsidR="002A5322">
        <w:rPr>
          <w:lang w:val="el-GR"/>
        </w:rPr>
        <w:t xml:space="preserve"> παρακάτω</w:t>
      </w:r>
      <w:r w:rsidR="002A5E16">
        <w:rPr>
          <w:lang w:val="el-GR"/>
        </w:rPr>
        <w:t xml:space="preserve"> και οι οποίες έχουν όλες κοινά τα χαρακτηριστικά της κλάσης </w:t>
      </w:r>
      <w:r w:rsidR="002A5E16">
        <w:rPr>
          <w:lang w:val="en-US"/>
        </w:rPr>
        <w:t>User</w:t>
      </w:r>
      <w:r w:rsidR="0096612B">
        <w:rPr>
          <w:lang w:val="el-GR"/>
        </w:rPr>
        <w:t xml:space="preserve">. </w:t>
      </w:r>
      <w:r w:rsidR="00461C42">
        <w:rPr>
          <w:lang w:val="el-GR"/>
        </w:rPr>
        <w:t>Περιλαμβάνει τα βασικά χαρακτηριστικά ενός χρήστη</w:t>
      </w:r>
      <w:r w:rsidR="006A673F">
        <w:rPr>
          <w:lang w:val="el-GR"/>
        </w:rPr>
        <w:t xml:space="preserve">, ενώ το </w:t>
      </w:r>
      <w:r w:rsidR="006A673F">
        <w:rPr>
          <w:lang w:val="en-US"/>
        </w:rPr>
        <w:t>type</w:t>
      </w:r>
      <w:r w:rsidR="006A673F" w:rsidRPr="006A673F">
        <w:rPr>
          <w:lang w:val="el-GR"/>
        </w:rPr>
        <w:t xml:space="preserve"> </w:t>
      </w:r>
      <w:r w:rsidR="006A673F">
        <w:rPr>
          <w:lang w:val="el-GR"/>
        </w:rPr>
        <w:t>εκφράζει τι τύπος χρήστη είναι αυτός που βρίσκεται εκείνη την στιγμή συνδεδεμένος</w:t>
      </w:r>
      <w:r w:rsidR="00AA753C">
        <w:rPr>
          <w:lang w:val="el-GR"/>
        </w:rPr>
        <w:t xml:space="preserve"> (</w:t>
      </w:r>
      <w:r w:rsidR="00AA753C">
        <w:rPr>
          <w:lang w:val="en-US"/>
        </w:rPr>
        <w:t>Buyer</w:t>
      </w:r>
      <w:r w:rsidR="00AA753C" w:rsidRPr="00461C42">
        <w:rPr>
          <w:lang w:val="el-GR"/>
        </w:rPr>
        <w:t xml:space="preserve">, </w:t>
      </w:r>
      <w:r w:rsidR="00AA753C">
        <w:rPr>
          <w:lang w:val="en-US"/>
        </w:rPr>
        <w:t>Seller</w:t>
      </w:r>
      <w:r w:rsidR="00AA753C" w:rsidRPr="00461C42">
        <w:rPr>
          <w:lang w:val="el-GR"/>
        </w:rPr>
        <w:t xml:space="preserve"> </w:t>
      </w:r>
      <w:r w:rsidR="00AA753C">
        <w:rPr>
          <w:lang w:val="el-GR"/>
        </w:rPr>
        <w:t xml:space="preserve">ή </w:t>
      </w:r>
      <w:r w:rsidR="00AA753C">
        <w:rPr>
          <w:lang w:val="en-US"/>
        </w:rPr>
        <w:t>Administrator</w:t>
      </w:r>
      <w:r w:rsidR="00AA753C">
        <w:rPr>
          <w:lang w:val="el-GR"/>
        </w:rPr>
        <w:t>)</w:t>
      </w:r>
      <w:r w:rsidR="001D1D42">
        <w:rPr>
          <w:lang w:val="el-GR"/>
        </w:rPr>
        <w:t xml:space="preserve">, </w:t>
      </w:r>
      <w:r w:rsidR="00246B3A">
        <w:rPr>
          <w:lang w:val="el-GR"/>
        </w:rPr>
        <w:t xml:space="preserve">καθώς το </w:t>
      </w:r>
      <w:r w:rsidR="00D3531F">
        <w:rPr>
          <w:lang w:val="en-US"/>
        </w:rPr>
        <w:t>creation</w:t>
      </w:r>
      <w:r w:rsidR="00D3531F" w:rsidRPr="00D3531F">
        <w:rPr>
          <w:lang w:val="el-GR"/>
        </w:rPr>
        <w:t>_</w:t>
      </w:r>
      <w:r w:rsidR="00D3531F">
        <w:rPr>
          <w:lang w:val="en-US"/>
        </w:rPr>
        <w:t>date</w:t>
      </w:r>
      <w:r w:rsidR="00D3531F" w:rsidRPr="00D3531F">
        <w:rPr>
          <w:lang w:val="el-GR"/>
        </w:rPr>
        <w:t xml:space="preserve"> </w:t>
      </w:r>
      <w:r w:rsidR="00D3531F">
        <w:rPr>
          <w:lang w:val="el-GR"/>
        </w:rPr>
        <w:t xml:space="preserve">αντιπροσωπεύει την ημερομηνία δημιουργίας του χρήστη. Επιπλέον το </w:t>
      </w:r>
      <w:r w:rsidR="00D3531F">
        <w:rPr>
          <w:lang w:val="en-US"/>
        </w:rPr>
        <w:t>username</w:t>
      </w:r>
      <w:r w:rsidR="00D3531F" w:rsidRPr="004D0F49">
        <w:rPr>
          <w:lang w:val="el-GR"/>
        </w:rPr>
        <w:t xml:space="preserve"> </w:t>
      </w:r>
      <w:r w:rsidR="00D3531F">
        <w:rPr>
          <w:lang w:val="el-GR"/>
        </w:rPr>
        <w:t>είναι μοναδικό για κάθε χρήστη.</w:t>
      </w:r>
      <w:r w:rsidR="004D0F49">
        <w:rPr>
          <w:lang w:val="el-GR"/>
        </w:rPr>
        <w:t xml:space="preserve"> Όσον αφορά τις μεθόδους</w:t>
      </w:r>
      <w:r w:rsidR="00216933">
        <w:rPr>
          <w:lang w:val="el-GR"/>
        </w:rPr>
        <w:t xml:space="preserve">, </w:t>
      </w:r>
      <w:r w:rsidR="00E53DB3">
        <w:rPr>
          <w:lang w:val="el-GR"/>
        </w:rPr>
        <w:t xml:space="preserve">οι </w:t>
      </w:r>
      <w:r w:rsidR="00F636E1">
        <w:rPr>
          <w:lang w:val="en-US"/>
        </w:rPr>
        <w:t>login</w:t>
      </w:r>
      <w:r w:rsidR="00F636E1" w:rsidRPr="00F636E1">
        <w:rPr>
          <w:lang w:val="el-GR"/>
        </w:rPr>
        <w:t xml:space="preserve">() </w:t>
      </w:r>
      <w:r w:rsidR="00F636E1">
        <w:rPr>
          <w:lang w:val="el-GR"/>
        </w:rPr>
        <w:t xml:space="preserve">και </w:t>
      </w:r>
      <w:r w:rsidR="00F636E1">
        <w:rPr>
          <w:lang w:val="en-US"/>
        </w:rPr>
        <w:t>logout</w:t>
      </w:r>
      <w:r w:rsidR="00F636E1" w:rsidRPr="00F636E1">
        <w:rPr>
          <w:lang w:val="el-GR"/>
        </w:rPr>
        <w:t xml:space="preserve">() </w:t>
      </w:r>
      <w:r w:rsidR="00F636E1">
        <w:rPr>
          <w:lang w:val="el-GR"/>
        </w:rPr>
        <w:t xml:space="preserve">πραγματεύονται αντίστοιχα </w:t>
      </w:r>
      <w:r w:rsidR="005E236F">
        <w:rPr>
          <w:lang w:val="el-GR"/>
        </w:rPr>
        <w:t>την σύνδεση και την αποσύνδεση του χρήστη από την συνεδρία.</w:t>
      </w:r>
    </w:p>
    <w:p w14:paraId="20D20C9A" w14:textId="77777777" w:rsidR="00854445" w:rsidRDefault="00854445" w:rsidP="000E29BD">
      <w:pPr>
        <w:rPr>
          <w:lang w:val="el-GR"/>
        </w:rPr>
      </w:pPr>
    </w:p>
    <w:p w14:paraId="1431039B" w14:textId="77777777" w:rsidR="00854445" w:rsidRPr="00F636E1" w:rsidRDefault="00854445" w:rsidP="000E29BD">
      <w:pPr>
        <w:rPr>
          <w:lang w:val="el-GR"/>
        </w:rPr>
      </w:pPr>
    </w:p>
    <w:p w14:paraId="1E405F7F" w14:textId="77777777" w:rsidR="002A5322" w:rsidRPr="008838F7" w:rsidRDefault="002A5322" w:rsidP="000E29BD">
      <w:pPr>
        <w:rPr>
          <w:lang w:val="el-GR"/>
        </w:rPr>
      </w:pPr>
    </w:p>
    <w:p w14:paraId="2318C873" w14:textId="6B7C7F73" w:rsidR="00D3531F" w:rsidRPr="003735EC" w:rsidRDefault="00D3531F" w:rsidP="00D3531F">
      <w:pPr>
        <w:rPr>
          <w:b/>
          <w:color w:val="0070C0"/>
          <w:lang w:val="el-GR"/>
        </w:rPr>
      </w:pPr>
      <w:r>
        <w:rPr>
          <w:b/>
          <w:color w:val="0070C0"/>
          <w:lang w:val="en-US"/>
        </w:rPr>
        <w:t>Buyer</w:t>
      </w:r>
    </w:p>
    <w:p w14:paraId="18E4F85D" w14:textId="41117949" w:rsidR="00D3531F" w:rsidRPr="005A3721" w:rsidRDefault="00D3531F" w:rsidP="00D3531F">
      <w:pPr>
        <w:rPr>
          <w:b/>
          <w:color w:val="0070C0"/>
          <w:lang w:val="el-GR"/>
        </w:rPr>
      </w:pPr>
      <w:r>
        <w:rPr>
          <w:lang w:val="el-GR"/>
        </w:rPr>
        <w:t>Αποτελεί</w:t>
      </w:r>
      <w:r w:rsidR="00793773" w:rsidRPr="003735EC">
        <w:rPr>
          <w:lang w:val="el-GR"/>
        </w:rPr>
        <w:t xml:space="preserve"> </w:t>
      </w:r>
      <w:r w:rsidR="00793773">
        <w:rPr>
          <w:lang w:val="el-GR"/>
        </w:rPr>
        <w:t>την κλ</w:t>
      </w:r>
      <w:r w:rsidR="003735EC">
        <w:rPr>
          <w:lang w:val="el-GR"/>
        </w:rPr>
        <w:t xml:space="preserve">άση παιδί της </w:t>
      </w:r>
      <w:r w:rsidR="003735EC">
        <w:rPr>
          <w:lang w:val="en-US"/>
        </w:rPr>
        <w:t>User</w:t>
      </w:r>
      <w:r w:rsidR="003735EC" w:rsidRPr="003735EC">
        <w:rPr>
          <w:lang w:val="el-GR"/>
        </w:rPr>
        <w:t xml:space="preserve"> </w:t>
      </w:r>
      <w:r w:rsidR="003735EC">
        <w:rPr>
          <w:lang w:val="el-GR"/>
        </w:rPr>
        <w:t>και εκφράζει τους χρήστες που επιθυμούν να αγοράσουν/ενοικιάσουν κάποιο ακίνητο.</w:t>
      </w:r>
      <w:r w:rsidR="001073C2">
        <w:rPr>
          <w:lang w:val="el-GR"/>
        </w:rPr>
        <w:t xml:space="preserve"> Το </w:t>
      </w:r>
      <w:r w:rsidR="001073C2">
        <w:rPr>
          <w:lang w:val="en-US"/>
        </w:rPr>
        <w:t>preferences</w:t>
      </w:r>
      <w:r w:rsidR="001073C2" w:rsidRPr="001073C2">
        <w:rPr>
          <w:lang w:val="el-GR"/>
        </w:rPr>
        <w:t xml:space="preserve"> </w:t>
      </w:r>
      <w:r w:rsidR="001073C2">
        <w:rPr>
          <w:lang w:val="el-GR"/>
        </w:rPr>
        <w:t xml:space="preserve">αναφέρεται στις προτιμήσεις του χρήστη (π.χ. </w:t>
      </w:r>
      <w:r w:rsidR="001073C2">
        <w:rPr>
          <w:lang w:val="en-US"/>
        </w:rPr>
        <w:t>dark</w:t>
      </w:r>
      <w:r w:rsidR="001073C2" w:rsidRPr="001073C2">
        <w:rPr>
          <w:lang w:val="el-GR"/>
        </w:rPr>
        <w:t xml:space="preserve"> </w:t>
      </w:r>
      <w:r w:rsidR="001073C2">
        <w:rPr>
          <w:lang w:val="en-US"/>
        </w:rPr>
        <w:t>mode</w:t>
      </w:r>
      <w:r w:rsidR="001073C2">
        <w:rPr>
          <w:lang w:val="el-GR"/>
        </w:rPr>
        <w:t>)</w:t>
      </w:r>
      <w:r w:rsidR="001073C2" w:rsidRPr="001073C2">
        <w:rPr>
          <w:lang w:val="el-GR"/>
        </w:rPr>
        <w:t xml:space="preserve">, </w:t>
      </w:r>
      <w:r w:rsidR="001073C2">
        <w:rPr>
          <w:lang w:val="el-GR"/>
        </w:rPr>
        <w:t xml:space="preserve">ενώ το </w:t>
      </w:r>
      <w:proofErr w:type="spellStart"/>
      <w:r w:rsidR="00FE15E5">
        <w:rPr>
          <w:lang w:val="en-US"/>
        </w:rPr>
        <w:t>adID</w:t>
      </w:r>
      <w:proofErr w:type="spellEnd"/>
      <w:r w:rsidR="00E47607" w:rsidRPr="00E47607">
        <w:rPr>
          <w:lang w:val="el-GR"/>
        </w:rPr>
        <w:t xml:space="preserve"> </w:t>
      </w:r>
      <w:r w:rsidR="00E47607">
        <w:rPr>
          <w:lang w:val="el-GR"/>
        </w:rPr>
        <w:t xml:space="preserve">αναφέρεται </w:t>
      </w:r>
      <w:r w:rsidR="00146C2E">
        <w:rPr>
          <w:lang w:val="el-GR"/>
        </w:rPr>
        <w:t>στις</w:t>
      </w:r>
      <w:r w:rsidR="003A2908">
        <w:rPr>
          <w:lang w:val="el-GR"/>
        </w:rPr>
        <w:t xml:space="preserve"> αγγελί</w:t>
      </w:r>
      <w:r w:rsidR="00146C2E">
        <w:rPr>
          <w:lang w:val="el-GR"/>
        </w:rPr>
        <w:t>ες</w:t>
      </w:r>
      <w:r w:rsidR="003A2908">
        <w:rPr>
          <w:lang w:val="el-GR"/>
        </w:rPr>
        <w:t xml:space="preserve"> </w:t>
      </w:r>
      <w:r w:rsidR="00146C2E">
        <w:rPr>
          <w:lang w:val="el-GR"/>
        </w:rPr>
        <w:t xml:space="preserve">για τις οποίες ο χρήστης </w:t>
      </w:r>
      <w:r w:rsidR="00AE798D">
        <w:rPr>
          <w:lang w:val="el-GR"/>
        </w:rPr>
        <w:t>ενδιαφέρεται</w:t>
      </w:r>
      <w:r w:rsidR="001A0FB4">
        <w:rPr>
          <w:lang w:val="el-GR"/>
        </w:rPr>
        <w:t>.</w:t>
      </w:r>
      <w:r w:rsidR="00C14A88">
        <w:rPr>
          <w:lang w:val="el-GR"/>
        </w:rPr>
        <w:tab/>
      </w:r>
      <w:r w:rsidR="00014B3E">
        <w:rPr>
          <w:lang w:val="el-GR"/>
        </w:rPr>
        <w:t>. Όσον αφορά τις μεθόδους</w:t>
      </w:r>
      <w:r w:rsidR="00B41108">
        <w:rPr>
          <w:lang w:val="el-GR"/>
        </w:rPr>
        <w:t xml:space="preserve">, </w:t>
      </w:r>
      <w:r w:rsidR="002303E3">
        <w:rPr>
          <w:lang w:val="el-GR"/>
        </w:rPr>
        <w:t xml:space="preserve">η </w:t>
      </w:r>
      <w:proofErr w:type="spellStart"/>
      <w:r w:rsidR="002303E3">
        <w:rPr>
          <w:lang w:val="en-US"/>
        </w:rPr>
        <w:t>showAvailableAds</w:t>
      </w:r>
      <w:proofErr w:type="spellEnd"/>
      <w:r w:rsidR="002303E3" w:rsidRPr="002303E3">
        <w:rPr>
          <w:lang w:val="el-GR"/>
        </w:rPr>
        <w:t>()</w:t>
      </w:r>
      <w:r w:rsidR="002303E3">
        <w:rPr>
          <w:lang w:val="el-GR"/>
        </w:rPr>
        <w:t xml:space="preserve"> εμφανίζει όλες τις διαθέσιμες αγγελίες,</w:t>
      </w:r>
      <w:r w:rsidR="002322F6">
        <w:rPr>
          <w:lang w:val="el-GR"/>
        </w:rPr>
        <w:t xml:space="preserve"> η</w:t>
      </w:r>
      <w:r w:rsidR="002303E3">
        <w:rPr>
          <w:lang w:val="el-GR"/>
        </w:rPr>
        <w:t xml:space="preserve"> </w:t>
      </w:r>
      <w:proofErr w:type="spellStart"/>
      <w:r w:rsidR="002303E3">
        <w:rPr>
          <w:lang w:val="en-US"/>
        </w:rPr>
        <w:t>addToFavourite</w:t>
      </w:r>
      <w:proofErr w:type="spellEnd"/>
      <w:r w:rsidR="002322F6">
        <w:rPr>
          <w:lang w:val="el-GR"/>
        </w:rPr>
        <w:t>()</w:t>
      </w:r>
      <w:r w:rsidR="002303E3" w:rsidRPr="002303E3">
        <w:rPr>
          <w:lang w:val="el-GR"/>
        </w:rPr>
        <w:t xml:space="preserve"> </w:t>
      </w:r>
      <w:r w:rsidR="002303E3">
        <w:rPr>
          <w:lang w:val="el-GR"/>
        </w:rPr>
        <w:t>προσθέτει την αγγελία στην λίστα αγαπημένων του χρήστη</w:t>
      </w:r>
      <w:r w:rsidR="002322F6">
        <w:rPr>
          <w:lang w:val="el-GR"/>
        </w:rPr>
        <w:t xml:space="preserve"> και η </w:t>
      </w:r>
      <w:proofErr w:type="spellStart"/>
      <w:r w:rsidR="00BC4F93">
        <w:rPr>
          <w:lang w:val="en-US"/>
        </w:rPr>
        <w:t>viewFavouriteList</w:t>
      </w:r>
      <w:proofErr w:type="spellEnd"/>
      <w:r w:rsidR="00BC4F93" w:rsidRPr="005A3721">
        <w:rPr>
          <w:lang w:val="el-GR"/>
        </w:rPr>
        <w:t xml:space="preserve">() </w:t>
      </w:r>
      <w:r w:rsidR="005A3721">
        <w:rPr>
          <w:lang w:val="el-GR"/>
        </w:rPr>
        <w:t>εμφανίζει την λίστα αγαπημένων του συγκεκριμένου χρήστη.</w:t>
      </w:r>
    </w:p>
    <w:p w14:paraId="1E6D3EB0" w14:textId="77777777" w:rsidR="00493A40" w:rsidRDefault="00493A40" w:rsidP="00600818">
      <w:pPr>
        <w:rPr>
          <w:lang w:val="el-GR"/>
        </w:rPr>
      </w:pPr>
    </w:p>
    <w:p w14:paraId="26A78F6F" w14:textId="31BAEF54" w:rsidR="00FA2314" w:rsidRPr="00063A22" w:rsidRDefault="00FA2314" w:rsidP="00FA2314">
      <w:pPr>
        <w:rPr>
          <w:b/>
          <w:color w:val="0070C0"/>
          <w:lang w:val="el-GR"/>
        </w:rPr>
      </w:pPr>
      <w:r>
        <w:rPr>
          <w:b/>
          <w:color w:val="0070C0"/>
          <w:lang w:val="en-US"/>
        </w:rPr>
        <w:t>Seller</w:t>
      </w:r>
    </w:p>
    <w:p w14:paraId="6C6CD801" w14:textId="3547A860" w:rsidR="00FA2314" w:rsidRPr="006D3DB2" w:rsidRDefault="00FA2314" w:rsidP="00FA2314">
      <w:pPr>
        <w:rPr>
          <w:lang w:val="el-GR"/>
        </w:rPr>
      </w:pPr>
      <w:r>
        <w:rPr>
          <w:lang w:val="el-GR"/>
        </w:rPr>
        <w:t>Αποτελεί</w:t>
      </w:r>
      <w:r w:rsidR="00D123A6" w:rsidRPr="00063A22">
        <w:rPr>
          <w:lang w:val="el-GR"/>
        </w:rPr>
        <w:t xml:space="preserve"> </w:t>
      </w:r>
      <w:r w:rsidR="00063A22">
        <w:rPr>
          <w:lang w:val="el-GR"/>
        </w:rPr>
        <w:t xml:space="preserve">την κλάση παιδί της </w:t>
      </w:r>
      <w:r w:rsidR="00063A22">
        <w:rPr>
          <w:lang w:val="en-US"/>
        </w:rPr>
        <w:t>User</w:t>
      </w:r>
      <w:r w:rsidR="00063A22" w:rsidRPr="003735EC">
        <w:rPr>
          <w:lang w:val="el-GR"/>
        </w:rPr>
        <w:t xml:space="preserve"> </w:t>
      </w:r>
      <w:r w:rsidR="00063A22">
        <w:rPr>
          <w:lang w:val="el-GR"/>
        </w:rPr>
        <w:t>και εκφράζει τους χρήστες που επιθυμούν να καταχωρήσουν προς αγορά/ενοικίαση κάποιο ακίνητο</w:t>
      </w:r>
      <w:r w:rsidR="000249E6">
        <w:rPr>
          <w:lang w:val="el-GR"/>
        </w:rPr>
        <w:t>.</w:t>
      </w:r>
      <w:r w:rsidR="00734365">
        <w:rPr>
          <w:lang w:val="el-GR"/>
        </w:rPr>
        <w:t xml:space="preserve"> Το </w:t>
      </w:r>
      <w:proofErr w:type="spellStart"/>
      <w:r w:rsidR="00C14DA0">
        <w:rPr>
          <w:lang w:val="en-US"/>
        </w:rPr>
        <w:t>adID</w:t>
      </w:r>
      <w:proofErr w:type="spellEnd"/>
      <w:r w:rsidR="00C14DA0" w:rsidRPr="006D3DB2">
        <w:rPr>
          <w:lang w:val="el-GR"/>
        </w:rPr>
        <w:t xml:space="preserve"> </w:t>
      </w:r>
      <w:r w:rsidR="00C14DA0">
        <w:rPr>
          <w:lang w:val="el-GR"/>
        </w:rPr>
        <w:t xml:space="preserve">σε αυτήν την περίπτωση αναφέρεται </w:t>
      </w:r>
      <w:r w:rsidR="006D3DB2">
        <w:rPr>
          <w:lang w:val="el-GR"/>
        </w:rPr>
        <w:t xml:space="preserve">στις αγγελίες που έχει καταχωρήσει ο </w:t>
      </w:r>
      <w:r w:rsidR="006D3DB2">
        <w:rPr>
          <w:lang w:val="en-US"/>
        </w:rPr>
        <w:t>Seller</w:t>
      </w:r>
      <w:r w:rsidR="006D3DB2" w:rsidRPr="006D3DB2">
        <w:rPr>
          <w:lang w:val="el-GR"/>
        </w:rPr>
        <w:t>.</w:t>
      </w:r>
    </w:p>
    <w:p w14:paraId="1255E18D" w14:textId="77777777" w:rsidR="00493A40" w:rsidRPr="002505C8" w:rsidRDefault="00493A40" w:rsidP="00600818">
      <w:pPr>
        <w:rPr>
          <w:lang w:val="el-GR"/>
        </w:rPr>
      </w:pPr>
    </w:p>
    <w:p w14:paraId="20998DFF" w14:textId="35C0600D" w:rsidR="006D3DB2" w:rsidRPr="00063A22" w:rsidRDefault="006D3DB2" w:rsidP="006D3DB2">
      <w:pPr>
        <w:rPr>
          <w:b/>
          <w:color w:val="0070C0"/>
          <w:lang w:val="el-GR"/>
        </w:rPr>
      </w:pPr>
      <w:r>
        <w:rPr>
          <w:b/>
          <w:color w:val="0070C0"/>
          <w:lang w:val="en-US"/>
        </w:rPr>
        <w:t>Admin</w:t>
      </w:r>
    </w:p>
    <w:p w14:paraId="2B3186A3" w14:textId="33B200C5" w:rsidR="00493A40" w:rsidRDefault="006D3DB2" w:rsidP="006D3DB2">
      <w:pPr>
        <w:rPr>
          <w:lang w:val="el-GR"/>
        </w:rPr>
      </w:pPr>
      <w:r>
        <w:rPr>
          <w:lang w:val="el-GR"/>
        </w:rPr>
        <w:t>Αποτελεί</w:t>
      </w:r>
      <w:r w:rsidRPr="006D3DB2">
        <w:rPr>
          <w:lang w:val="el-GR"/>
        </w:rPr>
        <w:t xml:space="preserve"> </w:t>
      </w:r>
      <w:r>
        <w:rPr>
          <w:lang w:val="el-GR"/>
        </w:rPr>
        <w:t xml:space="preserve">κλάση παιδί της </w:t>
      </w:r>
      <w:r>
        <w:rPr>
          <w:lang w:val="en-US"/>
        </w:rPr>
        <w:t>User</w:t>
      </w:r>
      <w:r w:rsidRPr="003735EC">
        <w:rPr>
          <w:lang w:val="el-GR"/>
        </w:rPr>
        <w:t xml:space="preserve"> </w:t>
      </w:r>
      <w:r>
        <w:rPr>
          <w:lang w:val="el-GR"/>
        </w:rPr>
        <w:t>και εκφράζει τους διαχειριστές</w:t>
      </w:r>
      <w:r w:rsidR="00854445">
        <w:rPr>
          <w:lang w:val="el-GR"/>
        </w:rPr>
        <w:t xml:space="preserve">. Αυτοί έχουν την δυνατότητα </w:t>
      </w:r>
      <w:r w:rsidR="004F4AD2">
        <w:rPr>
          <w:lang w:val="el-GR"/>
        </w:rPr>
        <w:t>να επεξεργαστούν ή να διαγράψουν υπάρχοντες χρήστες ή αγγελίες.</w:t>
      </w:r>
    </w:p>
    <w:p w14:paraId="6B0A5AB4" w14:textId="77777777" w:rsidR="00EB2189" w:rsidRDefault="00EB2189" w:rsidP="006D3DB2">
      <w:pPr>
        <w:rPr>
          <w:lang w:val="el-GR"/>
        </w:rPr>
      </w:pPr>
    </w:p>
    <w:p w14:paraId="48393AAD" w14:textId="728509F7" w:rsidR="00EB2189" w:rsidRPr="00EB2189" w:rsidRDefault="00EB2189" w:rsidP="00EB2189">
      <w:pPr>
        <w:rPr>
          <w:b/>
          <w:color w:val="0070C0"/>
          <w:lang w:val="el-GR"/>
        </w:rPr>
      </w:pPr>
      <w:r>
        <w:rPr>
          <w:b/>
          <w:color w:val="0070C0"/>
          <w:lang w:val="en-US"/>
        </w:rPr>
        <w:t>Ad</w:t>
      </w:r>
    </w:p>
    <w:p w14:paraId="3C5741CB" w14:textId="4577105C" w:rsidR="00EB2189" w:rsidRDefault="00EB2189" w:rsidP="00EB2189">
      <w:pPr>
        <w:rPr>
          <w:lang w:val="el-GR"/>
        </w:rPr>
      </w:pPr>
      <w:r>
        <w:rPr>
          <w:lang w:val="el-GR"/>
        </w:rPr>
        <w:t>Αποτελεί</w:t>
      </w:r>
      <w:r w:rsidRPr="00EB2189">
        <w:rPr>
          <w:lang w:val="el-GR"/>
        </w:rPr>
        <w:t xml:space="preserve"> </w:t>
      </w:r>
      <w:r>
        <w:rPr>
          <w:lang w:val="el-GR"/>
        </w:rPr>
        <w:t xml:space="preserve">την αφηρημένη κλάση </w:t>
      </w:r>
      <w:r w:rsidR="0096612B">
        <w:rPr>
          <w:lang w:val="el-GR"/>
        </w:rPr>
        <w:t>της αγγελίας</w:t>
      </w:r>
      <w:r w:rsidR="00C4468C">
        <w:rPr>
          <w:lang w:val="el-GR"/>
        </w:rPr>
        <w:t xml:space="preserve"> η οποία κληρονομείται στη συνέχεια από τις κλάσεις </w:t>
      </w:r>
      <w:r w:rsidR="00E655DA">
        <w:rPr>
          <w:lang w:val="en-US"/>
        </w:rPr>
        <w:t>Residence</w:t>
      </w:r>
      <w:r w:rsidR="00E655DA" w:rsidRPr="00E655DA">
        <w:rPr>
          <w:lang w:val="el-GR"/>
        </w:rPr>
        <w:t xml:space="preserve"> </w:t>
      </w:r>
      <w:r w:rsidR="00E655DA">
        <w:rPr>
          <w:lang w:val="el-GR"/>
        </w:rPr>
        <w:t xml:space="preserve">και </w:t>
      </w:r>
      <w:r w:rsidR="00E655DA">
        <w:rPr>
          <w:lang w:val="en-US"/>
        </w:rPr>
        <w:t>Land</w:t>
      </w:r>
      <w:r w:rsidR="00FF3324" w:rsidRPr="00FF3324">
        <w:rPr>
          <w:lang w:val="el-GR"/>
        </w:rPr>
        <w:t xml:space="preserve">. </w:t>
      </w:r>
      <w:r w:rsidR="00FF3324">
        <w:rPr>
          <w:lang w:val="el-GR"/>
        </w:rPr>
        <w:t xml:space="preserve">Ο διαχωρισμός αυτός </w:t>
      </w:r>
      <w:r w:rsidR="00564EEB">
        <w:rPr>
          <w:lang w:val="el-GR"/>
        </w:rPr>
        <w:t>συνέβη</w:t>
      </w:r>
      <w:r w:rsidR="00FF3324">
        <w:rPr>
          <w:lang w:val="el-GR"/>
        </w:rPr>
        <w:t xml:space="preserve"> καθώς πάνω</w:t>
      </w:r>
      <w:r w:rsidR="00564EEB">
        <w:rPr>
          <w:lang w:val="el-GR"/>
        </w:rPr>
        <w:t xml:space="preserve"> στην υπόθεση ότι ένα ακίνητο θα κατηγοριοποιείται είτε ως κατοικία είτε ως έκταση.</w:t>
      </w:r>
      <w:r w:rsidR="00A81969" w:rsidRPr="00A81969">
        <w:rPr>
          <w:lang w:val="el-GR"/>
        </w:rPr>
        <w:t xml:space="preserve"> </w:t>
      </w:r>
      <w:r w:rsidR="00A81969">
        <w:rPr>
          <w:lang w:val="en-US"/>
        </w:rPr>
        <w:t>To</w:t>
      </w:r>
      <w:r w:rsidR="00A81969" w:rsidRPr="00A81969">
        <w:rPr>
          <w:lang w:val="el-GR"/>
        </w:rPr>
        <w:t xml:space="preserve"> </w:t>
      </w:r>
      <w:proofErr w:type="spellStart"/>
      <w:r w:rsidR="00A81969">
        <w:rPr>
          <w:lang w:val="en-US"/>
        </w:rPr>
        <w:t>adID</w:t>
      </w:r>
      <w:proofErr w:type="spellEnd"/>
      <w:r w:rsidR="00A81969" w:rsidRPr="00A81969">
        <w:rPr>
          <w:lang w:val="el-GR"/>
        </w:rPr>
        <w:t xml:space="preserve"> </w:t>
      </w:r>
      <w:r w:rsidR="00A81969">
        <w:rPr>
          <w:lang w:val="el-GR"/>
        </w:rPr>
        <w:t xml:space="preserve">είναι μοναδικό αναγνωριστικό για κάθε αγγελία, ενώ το </w:t>
      </w:r>
      <w:proofErr w:type="spellStart"/>
      <w:r w:rsidR="00A81969">
        <w:rPr>
          <w:lang w:val="en-US"/>
        </w:rPr>
        <w:t>adType</w:t>
      </w:r>
      <w:proofErr w:type="spellEnd"/>
      <w:r w:rsidR="00A81969" w:rsidRPr="00A81969">
        <w:rPr>
          <w:lang w:val="el-GR"/>
        </w:rPr>
        <w:t xml:space="preserve"> </w:t>
      </w:r>
      <w:r w:rsidR="00A81969">
        <w:rPr>
          <w:lang w:val="el-GR"/>
        </w:rPr>
        <w:t>αναφέρεται στ</w:t>
      </w:r>
      <w:r w:rsidR="001E6A37">
        <w:rPr>
          <w:lang w:val="el-GR"/>
        </w:rPr>
        <w:t>ην κατάσταση που προσφέρεται το ακίνητο</w:t>
      </w:r>
      <w:r w:rsidR="00DC635E">
        <w:rPr>
          <w:lang w:val="el-GR"/>
        </w:rPr>
        <w:t>, δηλαδή αν προσφέρεται ως ενοικίαση ή πώληση</w:t>
      </w:r>
      <w:r w:rsidR="00F2532D">
        <w:rPr>
          <w:lang w:val="el-GR"/>
        </w:rPr>
        <w:t>.</w:t>
      </w:r>
      <w:r w:rsidR="00715A1F">
        <w:rPr>
          <w:lang w:val="el-GR"/>
        </w:rPr>
        <w:t xml:space="preserve"> Το </w:t>
      </w:r>
      <w:proofErr w:type="spellStart"/>
      <w:r w:rsidR="00715A1F">
        <w:rPr>
          <w:lang w:val="en-US"/>
        </w:rPr>
        <w:t>dateOfUpload</w:t>
      </w:r>
      <w:proofErr w:type="spellEnd"/>
      <w:r w:rsidR="001B63EC">
        <w:rPr>
          <w:lang w:val="el-GR"/>
        </w:rPr>
        <w:t xml:space="preserve"> αναφέρεται στην ημερομηνία στην οποία </w:t>
      </w:r>
      <w:r w:rsidR="0066600C">
        <w:rPr>
          <w:lang w:val="el-GR"/>
        </w:rPr>
        <w:t>αναρτήθηκε η αγγελία</w:t>
      </w:r>
      <w:r w:rsidR="004B0E13">
        <w:rPr>
          <w:lang w:val="el-GR"/>
        </w:rPr>
        <w:t xml:space="preserve">, ενώ το </w:t>
      </w:r>
      <w:r w:rsidR="004B0E13">
        <w:rPr>
          <w:lang w:val="en-US"/>
        </w:rPr>
        <w:t>availability</w:t>
      </w:r>
      <w:r w:rsidR="004B0E13" w:rsidRPr="004B0E13">
        <w:rPr>
          <w:lang w:val="el-GR"/>
        </w:rPr>
        <w:t xml:space="preserve"> </w:t>
      </w:r>
      <w:r w:rsidR="000B2958">
        <w:rPr>
          <w:lang w:val="el-GR"/>
        </w:rPr>
        <w:t xml:space="preserve">αναφέρεται στην ημερομηνία </w:t>
      </w:r>
      <w:r w:rsidR="00C673B1">
        <w:rPr>
          <w:lang w:val="el-GR"/>
        </w:rPr>
        <w:t>μετά</w:t>
      </w:r>
      <w:r w:rsidR="000B2958">
        <w:rPr>
          <w:lang w:val="el-GR"/>
        </w:rPr>
        <w:t xml:space="preserve"> την οποία </w:t>
      </w:r>
      <w:r w:rsidR="00C673B1">
        <w:rPr>
          <w:lang w:val="el-GR"/>
        </w:rPr>
        <w:t>τ</w:t>
      </w:r>
      <w:r w:rsidR="00665F82">
        <w:rPr>
          <w:lang w:val="el-GR"/>
        </w:rPr>
        <w:t>ο ακίνητο είναι διαθέσιμο να πωληθεί/ενοικιαστεί.</w:t>
      </w:r>
      <w:r w:rsidR="00517F76">
        <w:rPr>
          <w:lang w:val="el-GR"/>
        </w:rPr>
        <w:t xml:space="preserve"> Το </w:t>
      </w:r>
      <w:proofErr w:type="spellStart"/>
      <w:r w:rsidR="00517F76">
        <w:rPr>
          <w:lang w:val="en-US"/>
        </w:rPr>
        <w:t>numOfInterested</w:t>
      </w:r>
      <w:proofErr w:type="spellEnd"/>
      <w:r w:rsidR="00517F76" w:rsidRPr="00517F76">
        <w:rPr>
          <w:lang w:val="el-GR"/>
        </w:rPr>
        <w:t xml:space="preserve"> </w:t>
      </w:r>
      <w:r w:rsidR="00517F76">
        <w:rPr>
          <w:lang w:val="el-GR"/>
        </w:rPr>
        <w:t>αναφέρεται στον αριθμό των ατόμων που</w:t>
      </w:r>
      <w:r w:rsidR="00EE27F5">
        <w:rPr>
          <w:lang w:val="el-GR"/>
        </w:rPr>
        <w:t xml:space="preserve"> έχουν προσθέσει το ακίνητο στα αγαπημένα.</w:t>
      </w:r>
    </w:p>
    <w:p w14:paraId="478B8281" w14:textId="77777777" w:rsidR="00EE27F5" w:rsidRDefault="00EE27F5" w:rsidP="00EB2189">
      <w:pPr>
        <w:rPr>
          <w:lang w:val="el-GR"/>
        </w:rPr>
      </w:pPr>
    </w:p>
    <w:p w14:paraId="12D7C599" w14:textId="364814C2" w:rsidR="00EE27F5" w:rsidRPr="00063A22" w:rsidRDefault="00C8560F" w:rsidP="00EE27F5">
      <w:pPr>
        <w:rPr>
          <w:b/>
          <w:color w:val="0070C0"/>
          <w:lang w:val="el-GR"/>
        </w:rPr>
      </w:pPr>
      <w:r>
        <w:rPr>
          <w:b/>
          <w:color w:val="0070C0"/>
          <w:lang w:val="en-US"/>
        </w:rPr>
        <w:t>Residence</w:t>
      </w:r>
    </w:p>
    <w:p w14:paraId="67466684" w14:textId="6E7AB779" w:rsidR="00EE27F5" w:rsidRDefault="00EE27F5" w:rsidP="00EE27F5">
      <w:pPr>
        <w:rPr>
          <w:lang w:val="el-GR"/>
        </w:rPr>
      </w:pPr>
      <w:r>
        <w:rPr>
          <w:lang w:val="el-GR"/>
        </w:rPr>
        <w:t>Αποτελεί</w:t>
      </w:r>
      <w:r w:rsidRPr="00063A22">
        <w:rPr>
          <w:lang w:val="el-GR"/>
        </w:rPr>
        <w:t xml:space="preserve"> </w:t>
      </w:r>
      <w:r>
        <w:rPr>
          <w:lang w:val="el-GR"/>
        </w:rPr>
        <w:t xml:space="preserve">την κλάση παιδί της </w:t>
      </w:r>
      <w:r>
        <w:rPr>
          <w:lang w:val="en-US"/>
        </w:rPr>
        <w:t>Ad</w:t>
      </w:r>
      <w:r w:rsidRPr="003735EC">
        <w:rPr>
          <w:lang w:val="el-GR"/>
        </w:rPr>
        <w:t xml:space="preserve"> </w:t>
      </w:r>
      <w:r>
        <w:rPr>
          <w:lang w:val="el-GR"/>
        </w:rPr>
        <w:t xml:space="preserve">και εκφράζει τα ακίνητα τα οποία </w:t>
      </w:r>
      <w:r w:rsidR="009E11DB">
        <w:rPr>
          <w:lang w:val="el-GR"/>
        </w:rPr>
        <w:t>κατηγοριοποιούνται ως</w:t>
      </w:r>
      <w:r>
        <w:rPr>
          <w:lang w:val="el-GR"/>
        </w:rPr>
        <w:t xml:space="preserve"> κατοικίες</w:t>
      </w:r>
      <w:r w:rsidR="009E11DB">
        <w:rPr>
          <w:lang w:val="el-GR"/>
        </w:rPr>
        <w:t xml:space="preserve">. </w:t>
      </w:r>
      <w:r w:rsidR="00C8560F">
        <w:rPr>
          <w:lang w:val="el-GR"/>
        </w:rPr>
        <w:t xml:space="preserve">Το </w:t>
      </w:r>
      <w:proofErr w:type="spellStart"/>
      <w:r w:rsidR="00C8560F">
        <w:rPr>
          <w:lang w:val="en-US"/>
        </w:rPr>
        <w:t>dateOfConstruction</w:t>
      </w:r>
      <w:proofErr w:type="spellEnd"/>
      <w:r w:rsidR="00C8560F" w:rsidRPr="008966AF">
        <w:rPr>
          <w:lang w:val="el-GR"/>
        </w:rPr>
        <w:t xml:space="preserve"> </w:t>
      </w:r>
      <w:r w:rsidR="00C8560F">
        <w:rPr>
          <w:lang w:val="el-GR"/>
        </w:rPr>
        <w:t xml:space="preserve">αναφέρεται στην </w:t>
      </w:r>
      <w:r w:rsidR="00E11B3F">
        <w:rPr>
          <w:lang w:val="el-GR"/>
        </w:rPr>
        <w:t>ημερομηνία κατασκευής της κατοικίας</w:t>
      </w:r>
      <w:r w:rsidR="008966AF" w:rsidRPr="008966AF">
        <w:rPr>
          <w:lang w:val="el-GR"/>
        </w:rPr>
        <w:t xml:space="preserve">, </w:t>
      </w:r>
      <w:r w:rsidR="008966AF">
        <w:rPr>
          <w:lang w:val="el-GR"/>
        </w:rPr>
        <w:t xml:space="preserve">ενώ το </w:t>
      </w:r>
      <w:proofErr w:type="spellStart"/>
      <w:r w:rsidR="008966AF" w:rsidRPr="00C03FD7">
        <w:rPr>
          <w:lang w:val="en-US"/>
        </w:rPr>
        <w:t>propertyCategory</w:t>
      </w:r>
      <w:proofErr w:type="spellEnd"/>
      <w:r w:rsidR="008966AF" w:rsidRPr="00C03FD7">
        <w:rPr>
          <w:lang w:val="el-GR"/>
        </w:rPr>
        <w:t xml:space="preserve"> </w:t>
      </w:r>
      <w:r w:rsidR="00D272B1" w:rsidRPr="00C03FD7">
        <w:rPr>
          <w:lang w:val="el-GR"/>
        </w:rPr>
        <w:t>στ</w:t>
      </w:r>
      <w:r w:rsidR="00731D22" w:rsidRPr="00C03FD7">
        <w:rPr>
          <w:lang w:val="el-GR"/>
        </w:rPr>
        <w:t>η κατηγορία που καταλ</w:t>
      </w:r>
      <w:r w:rsidR="00C03FD7" w:rsidRPr="00C03FD7">
        <w:rPr>
          <w:lang w:val="el-GR"/>
        </w:rPr>
        <w:t>ο</w:t>
      </w:r>
      <w:r w:rsidR="00731D22" w:rsidRPr="00C03FD7">
        <w:rPr>
          <w:lang w:val="el-GR"/>
        </w:rPr>
        <w:t>γί</w:t>
      </w:r>
      <w:r w:rsidR="00C03FD7" w:rsidRPr="00C03FD7">
        <w:rPr>
          <w:lang w:val="el-GR"/>
        </w:rPr>
        <w:t>ζ</w:t>
      </w:r>
      <w:r w:rsidR="00731D22" w:rsidRPr="00C03FD7">
        <w:rPr>
          <w:lang w:val="el-GR"/>
        </w:rPr>
        <w:t>εται το σπίτι</w:t>
      </w:r>
      <w:r w:rsidR="00731D22">
        <w:rPr>
          <w:lang w:val="el-GR"/>
        </w:rPr>
        <w:t xml:space="preserve"> </w:t>
      </w:r>
      <w:r w:rsidR="00AD1D75">
        <w:rPr>
          <w:color w:val="000000" w:themeColor="text1"/>
          <w:lang w:val="el-GR"/>
        </w:rPr>
        <w:t>(π.χ. μονοκατοικία, διαμέρισμα κλπ.)</w:t>
      </w:r>
      <w:r w:rsidR="00D272B1">
        <w:rPr>
          <w:lang w:val="el-GR"/>
        </w:rPr>
        <w:t xml:space="preserve">. Τα </w:t>
      </w:r>
      <w:proofErr w:type="spellStart"/>
      <w:r w:rsidR="00D272B1">
        <w:rPr>
          <w:lang w:val="en-US"/>
        </w:rPr>
        <w:t>numOfBathrooms</w:t>
      </w:r>
      <w:proofErr w:type="spellEnd"/>
      <w:r w:rsidR="00D272B1" w:rsidRPr="00D272B1">
        <w:rPr>
          <w:lang w:val="el-GR"/>
        </w:rPr>
        <w:t xml:space="preserve"> </w:t>
      </w:r>
      <w:r w:rsidR="00D272B1">
        <w:rPr>
          <w:lang w:val="el-GR"/>
        </w:rPr>
        <w:t xml:space="preserve">και </w:t>
      </w:r>
      <w:proofErr w:type="spellStart"/>
      <w:r w:rsidR="00D272B1">
        <w:rPr>
          <w:lang w:val="en-US"/>
        </w:rPr>
        <w:t>numOfBedrooms</w:t>
      </w:r>
      <w:proofErr w:type="spellEnd"/>
      <w:r w:rsidR="00D272B1" w:rsidRPr="00D272B1">
        <w:rPr>
          <w:lang w:val="el-GR"/>
        </w:rPr>
        <w:t xml:space="preserve"> </w:t>
      </w:r>
      <w:r w:rsidR="00D272B1">
        <w:rPr>
          <w:lang w:val="el-GR"/>
        </w:rPr>
        <w:t xml:space="preserve">αναφέρονται στον αριθμό των </w:t>
      </w:r>
      <w:r w:rsidR="00B80C99">
        <w:rPr>
          <w:lang w:val="el-GR"/>
        </w:rPr>
        <w:t xml:space="preserve">μπάνιων και </w:t>
      </w:r>
      <w:r w:rsidR="00D272B1">
        <w:rPr>
          <w:lang w:val="el-GR"/>
        </w:rPr>
        <w:t xml:space="preserve">δωματίων </w:t>
      </w:r>
      <w:r w:rsidR="00B80C99">
        <w:rPr>
          <w:lang w:val="el-GR"/>
        </w:rPr>
        <w:t>αντίστοιχα.</w:t>
      </w:r>
    </w:p>
    <w:p w14:paraId="46D16294" w14:textId="77777777" w:rsidR="00B80C99" w:rsidRDefault="00B80C99" w:rsidP="00EE27F5">
      <w:pPr>
        <w:rPr>
          <w:lang w:val="el-GR"/>
        </w:rPr>
      </w:pPr>
    </w:p>
    <w:p w14:paraId="5D21EFF9" w14:textId="0BD4441C" w:rsidR="00B80C99" w:rsidRPr="00B80C99" w:rsidRDefault="00B80C99" w:rsidP="00B80C99">
      <w:pPr>
        <w:rPr>
          <w:b/>
          <w:color w:val="0070C0"/>
          <w:lang w:val="el-GR"/>
        </w:rPr>
      </w:pPr>
      <w:r>
        <w:rPr>
          <w:b/>
          <w:color w:val="0070C0"/>
          <w:lang w:val="en-US"/>
        </w:rPr>
        <w:t>Land</w:t>
      </w:r>
    </w:p>
    <w:p w14:paraId="7A2E4BE1" w14:textId="1862DE8E" w:rsidR="00B80C99" w:rsidRPr="000C6CE2" w:rsidRDefault="00B80C99" w:rsidP="00B80C99">
      <w:pPr>
        <w:rPr>
          <w:lang w:val="el-GR"/>
        </w:rPr>
      </w:pPr>
      <w:r>
        <w:rPr>
          <w:lang w:val="el-GR"/>
        </w:rPr>
        <w:t>Αποτελεί</w:t>
      </w:r>
      <w:r w:rsidRPr="00063A22">
        <w:rPr>
          <w:lang w:val="el-GR"/>
        </w:rPr>
        <w:t xml:space="preserve"> </w:t>
      </w:r>
      <w:r>
        <w:rPr>
          <w:lang w:val="el-GR"/>
        </w:rPr>
        <w:t xml:space="preserve">την κλάση παιδί της </w:t>
      </w:r>
      <w:r>
        <w:rPr>
          <w:lang w:val="en-US"/>
        </w:rPr>
        <w:t>Ad</w:t>
      </w:r>
      <w:r w:rsidRPr="003735EC">
        <w:rPr>
          <w:lang w:val="el-GR"/>
        </w:rPr>
        <w:t xml:space="preserve"> </w:t>
      </w:r>
      <w:r>
        <w:rPr>
          <w:lang w:val="el-GR"/>
        </w:rPr>
        <w:t xml:space="preserve">και εκφράζει τα ακίνητα τα οποία κατηγοριοποιούνται ως εκτάσεις γης. Το </w:t>
      </w:r>
      <w:r>
        <w:rPr>
          <w:lang w:val="en-US"/>
        </w:rPr>
        <w:t>STI</w:t>
      </w:r>
      <w:r w:rsidRPr="00DD4DD4">
        <w:rPr>
          <w:lang w:val="el-GR"/>
        </w:rPr>
        <w:t xml:space="preserve"> </w:t>
      </w:r>
      <w:r w:rsidR="002213DC">
        <w:rPr>
          <w:lang w:val="el-GR"/>
        </w:rPr>
        <w:t xml:space="preserve">(συντελεστής δόμησης) είναι </w:t>
      </w:r>
      <w:proofErr w:type="spellStart"/>
      <w:r w:rsidR="002213DC">
        <w:rPr>
          <w:lang w:val="el-GR"/>
        </w:rPr>
        <w:t>ορίεται</w:t>
      </w:r>
      <w:proofErr w:type="spellEnd"/>
      <w:r w:rsidR="002213DC">
        <w:rPr>
          <w:lang w:val="el-GR"/>
        </w:rPr>
        <w:t xml:space="preserve"> ακολούθως: ‘’</w:t>
      </w:r>
      <w:r w:rsidR="002213DC" w:rsidRPr="002213DC">
        <w:rPr>
          <w:lang w:val="el-GR"/>
        </w:rPr>
        <w:t xml:space="preserve">Σε οικόπεδο (παράδειγμα) 1.000τμ με σ. δ. 0,6 μπορούμε να κτίσουμε συνολικά 1.000 Χ 0,6 = 600τμ.  Τα </w:t>
      </w:r>
      <w:r w:rsidR="002213DC" w:rsidRPr="002213DC">
        <w:rPr>
          <w:lang w:val="el-GR"/>
        </w:rPr>
        <w:lastRenderedPageBreak/>
        <w:t>υπόγεια "επίσημα" γκαράζ προσμετρούνε στο σύνολο.  Εδώ πρέπει να σημειώσουμε, ότι διατηρητέα κτήρια (που χαρακτηρίζονται έτσι από την Πολεοδομία) και δεν μπορούν να κατεδαφιστούν, οπότε και να ανοικοδομηθούν, μπορούν ωστόσο να πουλήσουν σε κάποιον τον σ. δ. που θα είχαν και αυτός να τον μεταφέρει σε άλλη περιοχή και σε άλλο κτήριο προς ανέγερση (Μεταφορά Συντελεστή)</w:t>
      </w:r>
      <w:r w:rsidR="002213DC">
        <w:rPr>
          <w:lang w:val="el-GR"/>
        </w:rPr>
        <w:t>’’</w:t>
      </w:r>
      <w:r w:rsidR="00F94363">
        <w:rPr>
          <w:lang w:val="el-GR"/>
        </w:rPr>
        <w:t xml:space="preserve">. </w:t>
      </w:r>
      <w:r w:rsidR="002C1E6F">
        <w:rPr>
          <w:lang w:val="el-GR"/>
        </w:rPr>
        <w:t xml:space="preserve">Το </w:t>
      </w:r>
      <w:proofErr w:type="spellStart"/>
      <w:r w:rsidR="002C1E6F">
        <w:rPr>
          <w:lang w:val="en-US"/>
        </w:rPr>
        <w:t>accessibleByRoad</w:t>
      </w:r>
      <w:proofErr w:type="spellEnd"/>
      <w:r w:rsidR="002C1E6F" w:rsidRPr="00050A76">
        <w:rPr>
          <w:lang w:val="el-GR"/>
        </w:rPr>
        <w:t xml:space="preserve"> </w:t>
      </w:r>
      <w:r w:rsidR="002C1E6F">
        <w:rPr>
          <w:lang w:val="el-GR"/>
        </w:rPr>
        <w:t xml:space="preserve"> </w:t>
      </w:r>
      <w:r w:rsidR="00050A76">
        <w:rPr>
          <w:lang w:val="el-GR"/>
        </w:rPr>
        <w:t xml:space="preserve">λαμβάνει τιμές </w:t>
      </w:r>
      <w:r w:rsidR="00050A76">
        <w:rPr>
          <w:lang w:val="en-US"/>
        </w:rPr>
        <w:t>True</w:t>
      </w:r>
      <w:r w:rsidR="00050A76">
        <w:rPr>
          <w:lang w:val="el-GR"/>
        </w:rPr>
        <w:t xml:space="preserve"> αν η έκταση είναι </w:t>
      </w:r>
      <w:proofErr w:type="spellStart"/>
      <w:r w:rsidR="000C6CE2">
        <w:rPr>
          <w:lang w:val="el-GR"/>
        </w:rPr>
        <w:t>προσβάσιμη</w:t>
      </w:r>
      <w:proofErr w:type="spellEnd"/>
      <w:r w:rsidR="000C6CE2">
        <w:rPr>
          <w:lang w:val="el-GR"/>
        </w:rPr>
        <w:t xml:space="preserve"> μέσω δρόμου και </w:t>
      </w:r>
      <w:r w:rsidR="000C6CE2">
        <w:rPr>
          <w:lang w:val="en-US"/>
        </w:rPr>
        <w:t>False</w:t>
      </w:r>
      <w:r w:rsidR="000C6CE2" w:rsidRPr="000C6CE2">
        <w:rPr>
          <w:lang w:val="el-GR"/>
        </w:rPr>
        <w:t xml:space="preserve"> </w:t>
      </w:r>
      <w:r w:rsidR="004F7B7D">
        <w:rPr>
          <w:lang w:val="el-GR"/>
        </w:rPr>
        <w:t>σε αντίθετη περίπτωση.</w:t>
      </w:r>
    </w:p>
    <w:p w14:paraId="6F733F9D" w14:textId="77777777" w:rsidR="00493A40" w:rsidRPr="002505C8" w:rsidRDefault="00493A40" w:rsidP="00600818">
      <w:pPr>
        <w:rPr>
          <w:lang w:val="el-GR"/>
        </w:rPr>
      </w:pPr>
    </w:p>
    <w:p w14:paraId="14322B3E" w14:textId="77777777" w:rsidR="0051310E" w:rsidRPr="002505C8" w:rsidRDefault="0051310E" w:rsidP="0051310E">
      <w:pPr>
        <w:rPr>
          <w:lang w:val="el-GR"/>
        </w:rPr>
      </w:pPr>
    </w:p>
    <w:p w14:paraId="7B5B0201" w14:textId="77777777" w:rsidR="005E6B23" w:rsidRPr="002505C8" w:rsidRDefault="005E6B23" w:rsidP="005E6B23">
      <w:pPr>
        <w:rPr>
          <w:lang w:val="el-GR"/>
        </w:rPr>
      </w:pPr>
    </w:p>
    <w:p w14:paraId="502D9380" w14:textId="78238C42" w:rsidR="00DE1E4A" w:rsidRPr="00DE1E4A" w:rsidRDefault="00DE1E4A" w:rsidP="00DE1E4A">
      <w:pPr>
        <w:rPr>
          <w:del w:id="12" w:author="Microsoft Word" w:date="2024-04-26T11:53:00Z"/>
          <w:lang w:val="el-GR"/>
        </w:rPr>
      </w:pPr>
    </w:p>
    <w:p w14:paraId="23878C90" w14:textId="77777777" w:rsidR="004B197D" w:rsidRPr="002505C8" w:rsidRDefault="004B197D" w:rsidP="00DE1E4A">
      <w:pPr>
        <w:rPr>
          <w:lang w:val="el-GR"/>
        </w:rPr>
      </w:pPr>
    </w:p>
    <w:p w14:paraId="468EF59B" w14:textId="6E384044" w:rsidR="001D46FA" w:rsidRPr="005E6B23" w:rsidRDefault="001D46FA" w:rsidP="00DE1E4A">
      <w:pPr>
        <w:rPr>
          <w:lang w:val="el-GR"/>
        </w:rPr>
      </w:pPr>
      <w:bookmarkStart w:id="13" w:name="_Toc165024920"/>
      <w:r w:rsidRPr="00460E04">
        <w:rPr>
          <w:rStyle w:val="Heading1Char"/>
        </w:rPr>
        <w:t>4. ΦΑΣΗ:ΕΚΠΝΟΗΣΗ</w:t>
      </w:r>
      <w:r w:rsidR="00460E04" w:rsidRPr="00460E04">
        <w:rPr>
          <w:rStyle w:val="Heading1Char"/>
        </w:rPr>
        <w:t xml:space="preserve"> ΜΕΛΕΤΗΣ (ELABORATIO</w:t>
      </w:r>
      <w:r w:rsidR="00990DBC">
        <w:rPr>
          <w:rStyle w:val="Heading1Char"/>
          <w:lang w:val="en-US"/>
        </w:rPr>
        <w:t>N</w:t>
      </w:r>
      <w:r w:rsidR="00990DBC" w:rsidRPr="005E6B23">
        <w:rPr>
          <w:rStyle w:val="Heading1Char"/>
        </w:rPr>
        <w:t>)</w:t>
      </w:r>
      <w:bookmarkEnd w:id="13"/>
    </w:p>
    <w:p w14:paraId="3FF43C59" w14:textId="77777777" w:rsidR="004D0C52" w:rsidRPr="00234707" w:rsidRDefault="004D0C52" w:rsidP="004D0C52">
      <w:pPr>
        <w:rPr>
          <w:lang w:val="el-GR"/>
        </w:rPr>
      </w:pPr>
    </w:p>
    <w:p w14:paraId="7F75D465" w14:textId="1DA3DEEE" w:rsidR="00624126" w:rsidRPr="007A6785" w:rsidRDefault="00624126" w:rsidP="00ED1C1E">
      <w:pPr>
        <w:pStyle w:val="Heading1"/>
      </w:pPr>
      <w:bookmarkStart w:id="14" w:name="_Toc165024921"/>
      <w:r w:rsidRPr="007A6785">
        <w:t>ΒΙΒΛΙΟΓΡΑΦΙΚΕΣ ΑΝΑΦΟΡΕΣ</w:t>
      </w:r>
      <w:bookmarkEnd w:id="14"/>
    </w:p>
    <w:p w14:paraId="66621E6D" w14:textId="77777777" w:rsidR="00624126" w:rsidRPr="007A6785" w:rsidRDefault="00624126" w:rsidP="007A6785">
      <w:pPr>
        <w:spacing w:after="120" w:line="288" w:lineRule="auto"/>
        <w:rPr>
          <w:rFonts w:asciiTheme="majorHAnsi" w:hAnsiTheme="majorHAnsi" w:cstheme="majorHAnsi"/>
          <w:b/>
          <w:bCs/>
          <w:lang w:val="el-GR"/>
        </w:rPr>
      </w:pPr>
      <w:r w:rsidRPr="007A6785">
        <w:rPr>
          <w:rFonts w:asciiTheme="majorHAnsi" w:hAnsiTheme="majorHAnsi" w:cstheme="majorHAnsi"/>
          <w:b/>
          <w:bCs/>
          <w:lang w:val="en-US"/>
        </w:rPr>
        <w:t>A</w:t>
      </w:r>
      <w:r w:rsidRPr="007A6785">
        <w:rPr>
          <w:rFonts w:asciiTheme="majorHAnsi" w:hAnsiTheme="majorHAnsi" w:cstheme="majorHAnsi"/>
          <w:b/>
          <w:bCs/>
          <w:lang w:val="el-GR"/>
        </w:rPr>
        <w:t>. ΕΛΛΗΝΙΚΗ</w:t>
      </w:r>
    </w:p>
    <w:p w14:paraId="5D361FA0" w14:textId="4FC97217" w:rsidR="00624126" w:rsidRPr="007A6785" w:rsidRDefault="00DB1DF3" w:rsidP="00135879">
      <w:pPr>
        <w:numPr>
          <w:ilvl w:val="0"/>
          <w:numId w:val="1"/>
        </w:numPr>
        <w:tabs>
          <w:tab w:val="left" w:pos="360"/>
        </w:tabs>
        <w:suppressAutoHyphens/>
        <w:spacing w:after="120" w:line="288" w:lineRule="auto"/>
        <w:ind w:left="360"/>
        <w:rPr>
          <w:rFonts w:asciiTheme="majorHAnsi" w:eastAsia="Calibri" w:hAnsiTheme="majorHAnsi" w:cstheme="majorHAnsi"/>
          <w:color w:val="000000"/>
          <w:lang w:val="el-GR"/>
        </w:rPr>
      </w:pPr>
      <w:r w:rsidRPr="007A6785">
        <w:rPr>
          <w:rFonts w:asciiTheme="majorHAnsi" w:eastAsia="Calibri" w:hAnsiTheme="majorHAnsi" w:cstheme="majorHAnsi"/>
          <w:color w:val="000000"/>
          <w:lang w:val="el-GR"/>
        </w:rPr>
        <w:t xml:space="preserve">Σέργιος Θεοδωρίδης Άγγελος </w:t>
      </w:r>
      <w:proofErr w:type="spellStart"/>
      <w:r w:rsidRPr="007A6785">
        <w:rPr>
          <w:rFonts w:asciiTheme="majorHAnsi" w:eastAsia="Calibri" w:hAnsiTheme="majorHAnsi" w:cstheme="majorHAnsi"/>
          <w:color w:val="000000"/>
          <w:lang w:val="el-GR"/>
        </w:rPr>
        <w:t>Πικράκης</w:t>
      </w:r>
      <w:proofErr w:type="spellEnd"/>
      <w:r w:rsidRPr="007A6785">
        <w:rPr>
          <w:rFonts w:asciiTheme="majorHAnsi" w:eastAsia="Calibri" w:hAnsiTheme="majorHAnsi" w:cstheme="majorHAnsi"/>
          <w:color w:val="000000"/>
          <w:lang w:val="el-GR"/>
        </w:rPr>
        <w:t xml:space="preserve"> Κωνσταντίνος </w:t>
      </w:r>
      <w:proofErr w:type="spellStart"/>
      <w:r w:rsidRPr="007A6785">
        <w:rPr>
          <w:rFonts w:asciiTheme="majorHAnsi" w:eastAsia="Calibri" w:hAnsiTheme="majorHAnsi" w:cstheme="majorHAnsi"/>
          <w:color w:val="000000"/>
          <w:lang w:val="el-GR"/>
        </w:rPr>
        <w:t>Κουτρούμπας</w:t>
      </w:r>
      <w:proofErr w:type="spellEnd"/>
      <w:r w:rsidRPr="007A6785">
        <w:rPr>
          <w:rFonts w:asciiTheme="majorHAnsi" w:eastAsia="Calibri" w:hAnsiTheme="majorHAnsi" w:cstheme="majorHAnsi"/>
          <w:color w:val="000000"/>
          <w:lang w:val="el-GR"/>
        </w:rPr>
        <w:t xml:space="preserve"> Διονύσης Κάβουρας </w:t>
      </w:r>
      <w:r w:rsidR="00624126" w:rsidRPr="007A6785">
        <w:rPr>
          <w:rFonts w:asciiTheme="majorHAnsi" w:eastAsia="Calibri" w:hAnsiTheme="majorHAnsi" w:cstheme="majorHAnsi"/>
          <w:color w:val="000000"/>
          <w:lang w:val="el-GR"/>
        </w:rPr>
        <w:t xml:space="preserve"> “</w:t>
      </w:r>
      <w:r w:rsidRPr="00944B45">
        <w:rPr>
          <w:rFonts w:asciiTheme="majorHAnsi" w:eastAsia="Calibri" w:hAnsiTheme="majorHAnsi" w:cstheme="majorHAnsi"/>
          <w:i/>
          <w:iCs/>
          <w:color w:val="000000"/>
          <w:lang w:val="el-GR"/>
        </w:rPr>
        <w:t xml:space="preserve">Εισαγωγή στην Αναγνώριση Προτύπων με </w:t>
      </w:r>
      <w:r w:rsidRPr="00944B45">
        <w:rPr>
          <w:rFonts w:asciiTheme="majorHAnsi" w:eastAsia="Calibri" w:hAnsiTheme="majorHAnsi" w:cstheme="majorHAnsi"/>
          <w:i/>
          <w:iCs/>
          <w:color w:val="000000"/>
          <w:lang w:val="en-US"/>
        </w:rPr>
        <w:t>MATLAB</w:t>
      </w:r>
      <w:r w:rsidR="00944B45" w:rsidRPr="00944B45">
        <w:rPr>
          <w:rFonts w:asciiTheme="majorHAnsi" w:eastAsia="Calibri" w:hAnsiTheme="majorHAnsi" w:cstheme="majorHAnsi"/>
          <w:color w:val="000000"/>
          <w:lang w:val="el-GR"/>
        </w:rPr>
        <w:t>”</w:t>
      </w:r>
      <w:r w:rsidR="00624126" w:rsidRPr="007A6785">
        <w:rPr>
          <w:rFonts w:asciiTheme="majorHAnsi" w:eastAsia="Calibri" w:hAnsiTheme="majorHAnsi" w:cstheme="majorHAnsi"/>
          <w:color w:val="000000"/>
          <w:lang w:val="el-GR"/>
        </w:rPr>
        <w:t xml:space="preserve">, </w:t>
      </w:r>
      <w:r w:rsidRPr="007A6785">
        <w:rPr>
          <w:rFonts w:asciiTheme="majorHAnsi" w:eastAsia="Calibri" w:hAnsiTheme="majorHAnsi" w:cstheme="majorHAnsi"/>
          <w:color w:val="000000"/>
          <w:lang w:val="el-GR"/>
        </w:rPr>
        <w:t>ΙΑΤΡΙΚΕΣ ΕΚΔΟΣΕΙΣ Π.Χ. ΠΑΣΧΑΛΙΔΗΣ</w:t>
      </w:r>
      <w:r w:rsidR="00944B45">
        <w:rPr>
          <w:rFonts w:asciiTheme="majorHAnsi" w:eastAsia="Calibri" w:hAnsiTheme="majorHAnsi" w:cstheme="majorHAnsi"/>
          <w:color w:val="000000"/>
          <w:lang w:val="el-GR"/>
        </w:rPr>
        <w:t>,</w:t>
      </w:r>
      <w:r w:rsidR="00ED1C1E">
        <w:rPr>
          <w:rFonts w:asciiTheme="majorHAnsi" w:eastAsia="Calibri" w:hAnsiTheme="majorHAnsi" w:cstheme="majorHAnsi"/>
          <w:color w:val="000000"/>
          <w:lang w:val="el-GR"/>
        </w:rPr>
        <w:t xml:space="preserve"> </w:t>
      </w:r>
      <w:r w:rsidR="00944B45">
        <w:rPr>
          <w:rFonts w:asciiTheme="majorHAnsi" w:eastAsia="Calibri" w:hAnsiTheme="majorHAnsi" w:cstheme="majorHAnsi"/>
          <w:color w:val="000000"/>
          <w:lang w:val="el-GR"/>
        </w:rPr>
        <w:t xml:space="preserve"> Αθήνα</w:t>
      </w:r>
      <w:r w:rsidR="00ED1C1E">
        <w:rPr>
          <w:rFonts w:asciiTheme="majorHAnsi" w:eastAsia="Calibri" w:hAnsiTheme="majorHAnsi" w:cstheme="majorHAnsi"/>
          <w:color w:val="000000"/>
          <w:lang w:val="el-GR"/>
        </w:rPr>
        <w:t xml:space="preserve">, 2011. </w:t>
      </w:r>
      <w:r w:rsidR="00944B45">
        <w:rPr>
          <w:rFonts w:asciiTheme="majorHAnsi" w:eastAsia="Calibri" w:hAnsiTheme="majorHAnsi" w:cstheme="majorHAnsi"/>
          <w:color w:val="000000"/>
          <w:lang w:val="el-GR"/>
        </w:rPr>
        <w:t xml:space="preserve"> </w:t>
      </w:r>
    </w:p>
    <w:p w14:paraId="006829C6" w14:textId="45AE0414" w:rsidR="00624126" w:rsidRPr="007A6785" w:rsidRDefault="00624126" w:rsidP="007A6785">
      <w:pPr>
        <w:tabs>
          <w:tab w:val="left" w:pos="851"/>
        </w:tabs>
        <w:suppressAutoHyphens/>
        <w:spacing w:after="120" w:line="288" w:lineRule="auto"/>
        <w:rPr>
          <w:rFonts w:asciiTheme="majorHAnsi" w:hAnsiTheme="majorHAnsi" w:cstheme="majorHAnsi"/>
          <w:b/>
          <w:bCs/>
          <w:lang w:val="el-GR"/>
        </w:rPr>
      </w:pPr>
      <w:r w:rsidRPr="007A6785">
        <w:rPr>
          <w:rFonts w:asciiTheme="majorHAnsi" w:hAnsiTheme="majorHAnsi" w:cstheme="majorHAnsi"/>
          <w:b/>
          <w:bCs/>
          <w:lang w:val="el-GR"/>
        </w:rPr>
        <w:t>Β. ΞΕΝΟΓΛΩΣΗ</w:t>
      </w:r>
      <w:r w:rsidR="00ED1C1E">
        <w:rPr>
          <w:rFonts w:asciiTheme="majorHAnsi" w:hAnsiTheme="majorHAnsi" w:cstheme="majorHAnsi"/>
          <w:b/>
          <w:bCs/>
          <w:lang w:val="el-GR"/>
        </w:rPr>
        <w:t xml:space="preserve"> </w:t>
      </w:r>
    </w:p>
    <w:p w14:paraId="371752F1" w14:textId="11F4DCA8" w:rsidR="00624126" w:rsidRPr="007A6785" w:rsidRDefault="00E310E4" w:rsidP="00135879">
      <w:pPr>
        <w:numPr>
          <w:ilvl w:val="0"/>
          <w:numId w:val="2"/>
        </w:numPr>
        <w:tabs>
          <w:tab w:val="left" w:pos="360"/>
        </w:tabs>
        <w:suppressAutoHyphens/>
        <w:spacing w:after="120" w:line="288" w:lineRule="auto"/>
        <w:ind w:left="360"/>
        <w:rPr>
          <w:rFonts w:asciiTheme="majorHAnsi" w:hAnsiTheme="majorHAnsi" w:cstheme="majorHAnsi"/>
          <w:lang w:val="en-US"/>
        </w:rPr>
      </w:pPr>
      <w:r w:rsidRPr="007A6785">
        <w:rPr>
          <w:rFonts w:asciiTheme="majorHAnsi" w:hAnsiTheme="majorHAnsi" w:cstheme="majorHAnsi"/>
          <w:lang w:val="en-US"/>
        </w:rPr>
        <w:t>Scikit</w:t>
      </w:r>
      <w:r w:rsidR="001E62E1" w:rsidRPr="007A6785">
        <w:rPr>
          <w:rFonts w:asciiTheme="majorHAnsi" w:hAnsiTheme="majorHAnsi" w:cstheme="majorHAnsi"/>
          <w:lang w:val="en-US"/>
        </w:rPr>
        <w:t>-</w:t>
      </w:r>
      <w:r w:rsidRPr="007A6785">
        <w:rPr>
          <w:rFonts w:asciiTheme="majorHAnsi" w:hAnsiTheme="majorHAnsi" w:cstheme="majorHAnsi"/>
          <w:lang w:val="en-US"/>
        </w:rPr>
        <w:t>learn</w:t>
      </w:r>
      <w:r w:rsidR="00624126" w:rsidRPr="007A6785">
        <w:rPr>
          <w:rFonts w:asciiTheme="majorHAnsi" w:hAnsiTheme="majorHAnsi" w:cstheme="majorHAnsi"/>
          <w:lang w:val="en-US"/>
        </w:rPr>
        <w:t>,</w:t>
      </w:r>
      <w:r w:rsidRPr="007A6785">
        <w:rPr>
          <w:rFonts w:asciiTheme="majorHAnsi" w:hAnsiTheme="majorHAnsi" w:cstheme="majorHAnsi"/>
          <w:lang w:val="en-US"/>
        </w:rPr>
        <w:t xml:space="preserve"> Cross-validation: evaluation estimator </w:t>
      </w:r>
      <w:proofErr w:type="gramStart"/>
      <w:r w:rsidRPr="007A6785">
        <w:rPr>
          <w:rFonts w:asciiTheme="majorHAnsi" w:hAnsiTheme="majorHAnsi" w:cstheme="majorHAnsi"/>
          <w:lang w:val="en-US"/>
        </w:rPr>
        <w:t xml:space="preserve">performance </w:t>
      </w:r>
      <w:r w:rsidR="00624126" w:rsidRPr="007A6785">
        <w:rPr>
          <w:rFonts w:asciiTheme="majorHAnsi" w:hAnsiTheme="majorHAnsi" w:cstheme="majorHAnsi"/>
          <w:lang w:val="en-US"/>
        </w:rPr>
        <w:t>,</w:t>
      </w:r>
      <w:proofErr w:type="gramEnd"/>
      <w:r w:rsidR="00624126" w:rsidRPr="007A6785">
        <w:rPr>
          <w:rFonts w:asciiTheme="majorHAnsi" w:hAnsiTheme="majorHAnsi" w:cstheme="majorHAnsi"/>
          <w:lang w:val="en-US"/>
        </w:rPr>
        <w:t xml:space="preserve"> </w:t>
      </w:r>
      <w:r w:rsidRPr="007A6785">
        <w:rPr>
          <w:rFonts w:asciiTheme="majorHAnsi" w:hAnsiTheme="majorHAnsi" w:cstheme="majorHAnsi"/>
          <w:lang w:val="en-US"/>
        </w:rPr>
        <w:t>scikit-learn developers</w:t>
      </w:r>
      <w:r w:rsidR="00624126" w:rsidRPr="007A6785">
        <w:rPr>
          <w:rFonts w:asciiTheme="majorHAnsi" w:hAnsiTheme="majorHAnsi" w:cstheme="majorHAnsi"/>
          <w:lang w:val="en-US"/>
        </w:rPr>
        <w:t xml:space="preserve">, </w:t>
      </w:r>
      <w:hyperlink r:id="rId15" w:history="1">
        <w:r w:rsidRPr="007A6785">
          <w:rPr>
            <w:rStyle w:val="Hyperlink"/>
            <w:rFonts w:asciiTheme="majorHAnsi" w:hAnsiTheme="majorHAnsi" w:cstheme="majorHAnsi"/>
            <w:lang w:val="en-US"/>
          </w:rPr>
          <w:t>https://scikit-learn.org/stable/modules/cross_validation.html</w:t>
        </w:r>
      </w:hyperlink>
    </w:p>
    <w:p w14:paraId="678E57B4" w14:textId="77777777" w:rsidR="00624126" w:rsidRPr="007A6785" w:rsidRDefault="00624126" w:rsidP="007A6785">
      <w:pPr>
        <w:tabs>
          <w:tab w:val="left" w:pos="851"/>
        </w:tabs>
        <w:suppressAutoHyphens/>
        <w:spacing w:after="120" w:line="288" w:lineRule="auto"/>
        <w:rPr>
          <w:rFonts w:asciiTheme="majorHAnsi" w:hAnsiTheme="majorHAnsi" w:cstheme="majorHAnsi"/>
          <w:b/>
          <w:bCs/>
          <w:lang w:val="en-US"/>
        </w:rPr>
      </w:pPr>
    </w:p>
    <w:p w14:paraId="35C3CC09" w14:textId="77777777" w:rsidR="00A9022A" w:rsidRPr="007A6785" w:rsidRDefault="00A9022A" w:rsidP="007A6785">
      <w:pPr>
        <w:spacing w:after="120" w:line="288" w:lineRule="auto"/>
        <w:rPr>
          <w:rFonts w:asciiTheme="majorHAnsi" w:hAnsiTheme="majorHAnsi" w:cstheme="majorHAnsi"/>
          <w:lang w:val="en-US"/>
        </w:rPr>
      </w:pPr>
    </w:p>
    <w:sectPr w:rsidR="00A9022A" w:rsidRPr="007A6785" w:rsidSect="008E3FC2">
      <w:headerReference w:type="default" r:id="rId16"/>
      <w:footerReference w:type="default" r:id="rId17"/>
      <w:pgSz w:w="11909" w:h="16834" w:code="9"/>
      <w:pgMar w:top="1152" w:right="1440" w:bottom="1152"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CEB52A" w14:textId="77777777" w:rsidR="008E3FC2" w:rsidRDefault="008E3FC2">
      <w:pPr>
        <w:spacing w:line="240" w:lineRule="auto"/>
      </w:pPr>
      <w:r>
        <w:separator/>
      </w:r>
    </w:p>
  </w:endnote>
  <w:endnote w:type="continuationSeparator" w:id="0">
    <w:p w14:paraId="3A677F24" w14:textId="77777777" w:rsidR="008E3FC2" w:rsidRDefault="008E3FC2">
      <w:pPr>
        <w:spacing w:line="240" w:lineRule="auto"/>
      </w:pPr>
      <w:r>
        <w:continuationSeparator/>
      </w:r>
    </w:p>
  </w:endnote>
  <w:endnote w:type="continuationNotice" w:id="1">
    <w:p w14:paraId="2CD3517B" w14:textId="77777777" w:rsidR="008E3FC2" w:rsidRDefault="008E3F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lang w:val="el-GR"/>
      </w:rPr>
      <w:id w:val="-1620983969"/>
      <w:docPartObj>
        <w:docPartGallery w:val="Page Numbers (Bottom of Page)"/>
        <w:docPartUnique/>
      </w:docPartObj>
    </w:sdtPr>
    <w:sdtEndPr/>
    <w:sdtContent>
      <w:p w14:paraId="1D105B37" w14:textId="45960135" w:rsidR="00346541" w:rsidRPr="001D685F" w:rsidRDefault="00820007" w:rsidP="001D685F">
        <w:pPr>
          <w:pStyle w:val="Footer"/>
          <w:jc w:val="center"/>
          <w:rPr>
            <w:sz w:val="16"/>
            <w:szCs w:val="16"/>
          </w:rPr>
        </w:pPr>
        <w:r w:rsidRPr="001D685F">
          <w:rPr>
            <w:sz w:val="16"/>
            <w:szCs w:val="16"/>
            <w:lang w:val="el-GR"/>
          </w:rPr>
          <w:t>[</w:t>
        </w:r>
        <w:r w:rsidRPr="001D685F">
          <w:rPr>
            <w:sz w:val="16"/>
            <w:szCs w:val="16"/>
          </w:rPr>
          <w:fldChar w:fldCharType="begin"/>
        </w:r>
        <w:r w:rsidRPr="001D685F">
          <w:rPr>
            <w:sz w:val="16"/>
            <w:szCs w:val="16"/>
          </w:rPr>
          <w:instrText>PAGE   \* MERGEFORMAT</w:instrText>
        </w:r>
        <w:r w:rsidRPr="001D685F">
          <w:rPr>
            <w:sz w:val="16"/>
            <w:szCs w:val="16"/>
          </w:rPr>
          <w:fldChar w:fldCharType="separate"/>
        </w:r>
        <w:r w:rsidRPr="001D685F">
          <w:rPr>
            <w:sz w:val="16"/>
            <w:szCs w:val="16"/>
            <w:lang w:val="el-GR"/>
          </w:rPr>
          <w:t>2</w:t>
        </w:r>
        <w:r w:rsidRPr="001D685F">
          <w:rPr>
            <w:sz w:val="16"/>
            <w:szCs w:val="16"/>
          </w:rPr>
          <w:fldChar w:fldCharType="end"/>
        </w:r>
        <w:r w:rsidRPr="001D685F">
          <w:rPr>
            <w:sz w:val="16"/>
            <w:szCs w:val="16"/>
            <w:lang w:val="el-GR"/>
          </w:rPr>
          <w:t>]</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E1E8" w14:textId="77777777" w:rsidR="008E3FC2" w:rsidRDefault="008E3FC2">
      <w:pPr>
        <w:spacing w:line="240" w:lineRule="auto"/>
      </w:pPr>
      <w:r>
        <w:separator/>
      </w:r>
    </w:p>
  </w:footnote>
  <w:footnote w:type="continuationSeparator" w:id="0">
    <w:p w14:paraId="6D7080B4" w14:textId="77777777" w:rsidR="008E3FC2" w:rsidRDefault="008E3FC2">
      <w:pPr>
        <w:spacing w:line="240" w:lineRule="auto"/>
      </w:pPr>
      <w:r>
        <w:continuationSeparator/>
      </w:r>
    </w:p>
  </w:footnote>
  <w:footnote w:type="continuationNotice" w:id="1">
    <w:p w14:paraId="5F01412D" w14:textId="77777777" w:rsidR="008E3FC2" w:rsidRDefault="008E3FC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5F33F" w14:textId="40BC156E" w:rsidR="001D685F" w:rsidRPr="001D685F" w:rsidRDefault="00532DE2" w:rsidP="001D685F">
    <w:pPr>
      <w:pStyle w:val="Header"/>
      <w:pBdr>
        <w:bottom w:val="single" w:sz="4" w:space="1" w:color="0070C0"/>
      </w:pBdr>
      <w:rPr>
        <w:color w:val="0070C0"/>
        <w:sz w:val="16"/>
        <w:szCs w:val="16"/>
        <w:lang w:val="el-GR"/>
      </w:rPr>
    </w:pPr>
    <w:r>
      <w:rPr>
        <w:color w:val="0070C0"/>
        <w:sz w:val="16"/>
        <w:szCs w:val="16"/>
        <w:lang w:val="el-GR"/>
      </w:rPr>
      <w:t>Τεχνολογία Λογισμικού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F78A6"/>
    <w:multiLevelType w:val="multilevel"/>
    <w:tmpl w:val="45D8007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5C16957"/>
    <w:multiLevelType w:val="multilevel"/>
    <w:tmpl w:val="D82ED4F4"/>
    <w:lvl w:ilvl="0">
      <w:start w:val="1"/>
      <w:numFmt w:val="decimal"/>
      <w:lvlText w:val="%1"/>
      <w:lvlJc w:val="left"/>
      <w:pPr>
        <w:ind w:left="420" w:hanging="420"/>
      </w:pPr>
      <w:rPr>
        <w:rFonts w:hint="default"/>
        <w:sz w:val="28"/>
      </w:rPr>
    </w:lvl>
    <w:lvl w:ilvl="1">
      <w:start w:val="1"/>
      <w:numFmt w:val="decimal"/>
      <w:lvlText w:val="%1.%2"/>
      <w:lvlJc w:val="left"/>
      <w:pPr>
        <w:ind w:left="420" w:hanging="4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38DE6CF7"/>
    <w:multiLevelType w:val="hybridMultilevel"/>
    <w:tmpl w:val="2264C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BA59C5"/>
    <w:multiLevelType w:val="multilevel"/>
    <w:tmpl w:val="45D80074"/>
    <w:lvl w:ilvl="0">
      <w:start w:val="1"/>
      <w:numFmt w:val="decimal"/>
      <w:lvlText w:val="[%1]"/>
      <w:lvlJc w:val="left"/>
      <w:pPr>
        <w:ind w:left="900" w:hanging="360"/>
      </w:pPr>
      <w:rPr>
        <w:b w:val="0"/>
        <w:bCs w:val="0"/>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5" w15:restartNumberingAfterBreak="0">
    <w:nsid w:val="43C35793"/>
    <w:multiLevelType w:val="hybridMultilevel"/>
    <w:tmpl w:val="F59CE9A2"/>
    <w:lvl w:ilvl="0" w:tplc="0414D43E">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2291302"/>
    <w:multiLevelType w:val="hybridMultilevel"/>
    <w:tmpl w:val="C808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841BE3"/>
    <w:multiLevelType w:val="multilevel"/>
    <w:tmpl w:val="11FC3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76C0D"/>
    <w:multiLevelType w:val="hybridMultilevel"/>
    <w:tmpl w:val="3E06DC18"/>
    <w:lvl w:ilvl="0" w:tplc="0414D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80A5A88"/>
    <w:multiLevelType w:val="hybridMultilevel"/>
    <w:tmpl w:val="E4BED142"/>
    <w:lvl w:ilvl="0" w:tplc="0414D4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1121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0163648">
    <w:abstractNumId w:val="4"/>
  </w:num>
  <w:num w:numId="3" w16cid:durableId="308289398">
    <w:abstractNumId w:val="3"/>
  </w:num>
  <w:num w:numId="4" w16cid:durableId="1563639527">
    <w:abstractNumId w:val="6"/>
  </w:num>
  <w:num w:numId="5" w16cid:durableId="261954619">
    <w:abstractNumId w:val="2"/>
  </w:num>
  <w:num w:numId="6" w16cid:durableId="212811338">
    <w:abstractNumId w:val="7"/>
  </w:num>
  <w:num w:numId="7" w16cid:durableId="421991047">
    <w:abstractNumId w:val="9"/>
  </w:num>
  <w:num w:numId="8" w16cid:durableId="2053575462">
    <w:abstractNumId w:val="5"/>
  </w:num>
  <w:num w:numId="9" w16cid:durableId="1215653812">
    <w:abstractNumId w:val="8"/>
  </w:num>
  <w:num w:numId="10" w16cid:durableId="101969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CE"/>
    <w:rsid w:val="00005D90"/>
    <w:rsid w:val="00006FC4"/>
    <w:rsid w:val="00014B3E"/>
    <w:rsid w:val="00020C4B"/>
    <w:rsid w:val="00021084"/>
    <w:rsid w:val="000249E6"/>
    <w:rsid w:val="0002673D"/>
    <w:rsid w:val="00026F47"/>
    <w:rsid w:val="00027517"/>
    <w:rsid w:val="00031073"/>
    <w:rsid w:val="00041A25"/>
    <w:rsid w:val="00043D22"/>
    <w:rsid w:val="00047FD3"/>
    <w:rsid w:val="00050A76"/>
    <w:rsid w:val="0005246B"/>
    <w:rsid w:val="00063A22"/>
    <w:rsid w:val="00076994"/>
    <w:rsid w:val="0008241A"/>
    <w:rsid w:val="0008424D"/>
    <w:rsid w:val="00087482"/>
    <w:rsid w:val="00090DCD"/>
    <w:rsid w:val="000934F9"/>
    <w:rsid w:val="000947AF"/>
    <w:rsid w:val="000963FF"/>
    <w:rsid w:val="000A23B6"/>
    <w:rsid w:val="000A29DA"/>
    <w:rsid w:val="000A2FF4"/>
    <w:rsid w:val="000A3C08"/>
    <w:rsid w:val="000A5CB0"/>
    <w:rsid w:val="000B2958"/>
    <w:rsid w:val="000C05FF"/>
    <w:rsid w:val="000C0735"/>
    <w:rsid w:val="000C5F54"/>
    <w:rsid w:val="000C6513"/>
    <w:rsid w:val="000C6C37"/>
    <w:rsid w:val="000C6CE2"/>
    <w:rsid w:val="000D2B18"/>
    <w:rsid w:val="000D3EA6"/>
    <w:rsid w:val="000E0F0F"/>
    <w:rsid w:val="000E29BD"/>
    <w:rsid w:val="000E3733"/>
    <w:rsid w:val="000E3B48"/>
    <w:rsid w:val="000E559D"/>
    <w:rsid w:val="000E63A1"/>
    <w:rsid w:val="000F4101"/>
    <w:rsid w:val="000F48C3"/>
    <w:rsid w:val="000F6554"/>
    <w:rsid w:val="000F6F75"/>
    <w:rsid w:val="00100191"/>
    <w:rsid w:val="001036C7"/>
    <w:rsid w:val="00104F00"/>
    <w:rsid w:val="001073C2"/>
    <w:rsid w:val="00107475"/>
    <w:rsid w:val="001107D2"/>
    <w:rsid w:val="00111BCE"/>
    <w:rsid w:val="00112D06"/>
    <w:rsid w:val="00116A13"/>
    <w:rsid w:val="001172E3"/>
    <w:rsid w:val="00121951"/>
    <w:rsid w:val="00124556"/>
    <w:rsid w:val="0012551D"/>
    <w:rsid w:val="001255E0"/>
    <w:rsid w:val="001273C2"/>
    <w:rsid w:val="0013179E"/>
    <w:rsid w:val="0013184B"/>
    <w:rsid w:val="00134B8B"/>
    <w:rsid w:val="00135879"/>
    <w:rsid w:val="00135BA3"/>
    <w:rsid w:val="00136BBC"/>
    <w:rsid w:val="00146C2E"/>
    <w:rsid w:val="0014728E"/>
    <w:rsid w:val="0014770A"/>
    <w:rsid w:val="00152CA3"/>
    <w:rsid w:val="001546CC"/>
    <w:rsid w:val="00157AEE"/>
    <w:rsid w:val="001648C7"/>
    <w:rsid w:val="0016638C"/>
    <w:rsid w:val="00170949"/>
    <w:rsid w:val="00172100"/>
    <w:rsid w:val="001728AE"/>
    <w:rsid w:val="001728C5"/>
    <w:rsid w:val="001868C2"/>
    <w:rsid w:val="00187C30"/>
    <w:rsid w:val="00191EE3"/>
    <w:rsid w:val="00196512"/>
    <w:rsid w:val="001A0FB4"/>
    <w:rsid w:val="001A34BD"/>
    <w:rsid w:val="001A4592"/>
    <w:rsid w:val="001A478E"/>
    <w:rsid w:val="001A5ED6"/>
    <w:rsid w:val="001A6B0E"/>
    <w:rsid w:val="001A7F72"/>
    <w:rsid w:val="001B03AC"/>
    <w:rsid w:val="001B0A34"/>
    <w:rsid w:val="001B0F42"/>
    <w:rsid w:val="001B4EA3"/>
    <w:rsid w:val="001B63EC"/>
    <w:rsid w:val="001B7067"/>
    <w:rsid w:val="001C247C"/>
    <w:rsid w:val="001C492D"/>
    <w:rsid w:val="001C5D46"/>
    <w:rsid w:val="001D1D42"/>
    <w:rsid w:val="001D46FA"/>
    <w:rsid w:val="001D5EA0"/>
    <w:rsid w:val="001D685F"/>
    <w:rsid w:val="001D6B09"/>
    <w:rsid w:val="001E2045"/>
    <w:rsid w:val="001E35BF"/>
    <w:rsid w:val="001E3F21"/>
    <w:rsid w:val="001E62E1"/>
    <w:rsid w:val="001E6A37"/>
    <w:rsid w:val="001F4466"/>
    <w:rsid w:val="001F48F5"/>
    <w:rsid w:val="00202200"/>
    <w:rsid w:val="0020294F"/>
    <w:rsid w:val="0020351E"/>
    <w:rsid w:val="00203B81"/>
    <w:rsid w:val="00207FF7"/>
    <w:rsid w:val="002124A2"/>
    <w:rsid w:val="0021530D"/>
    <w:rsid w:val="00216933"/>
    <w:rsid w:val="00220209"/>
    <w:rsid w:val="002213DC"/>
    <w:rsid w:val="00221BAB"/>
    <w:rsid w:val="002226F9"/>
    <w:rsid w:val="00223D52"/>
    <w:rsid w:val="0022532A"/>
    <w:rsid w:val="002303E3"/>
    <w:rsid w:val="00231A91"/>
    <w:rsid w:val="002322F6"/>
    <w:rsid w:val="00234219"/>
    <w:rsid w:val="00234707"/>
    <w:rsid w:val="00235870"/>
    <w:rsid w:val="00236B83"/>
    <w:rsid w:val="00240422"/>
    <w:rsid w:val="0024066E"/>
    <w:rsid w:val="00242228"/>
    <w:rsid w:val="00246B3A"/>
    <w:rsid w:val="002505C8"/>
    <w:rsid w:val="00254768"/>
    <w:rsid w:val="00263527"/>
    <w:rsid w:val="002645A0"/>
    <w:rsid w:val="00265683"/>
    <w:rsid w:val="0027024B"/>
    <w:rsid w:val="002702D0"/>
    <w:rsid w:val="0027271E"/>
    <w:rsid w:val="00273F8F"/>
    <w:rsid w:val="0028283A"/>
    <w:rsid w:val="00291436"/>
    <w:rsid w:val="00292EA3"/>
    <w:rsid w:val="002972A4"/>
    <w:rsid w:val="002A459C"/>
    <w:rsid w:val="002A460E"/>
    <w:rsid w:val="002A5322"/>
    <w:rsid w:val="002A5984"/>
    <w:rsid w:val="002A5AF7"/>
    <w:rsid w:val="002A5E16"/>
    <w:rsid w:val="002B7A53"/>
    <w:rsid w:val="002B7E0F"/>
    <w:rsid w:val="002C1E6F"/>
    <w:rsid w:val="002C23D6"/>
    <w:rsid w:val="002C6F4C"/>
    <w:rsid w:val="002D5993"/>
    <w:rsid w:val="002E0F45"/>
    <w:rsid w:val="002E6633"/>
    <w:rsid w:val="002E6EB9"/>
    <w:rsid w:val="002F1942"/>
    <w:rsid w:val="002F19F1"/>
    <w:rsid w:val="00302373"/>
    <w:rsid w:val="00302679"/>
    <w:rsid w:val="0030574E"/>
    <w:rsid w:val="0030788C"/>
    <w:rsid w:val="0031163E"/>
    <w:rsid w:val="003176D0"/>
    <w:rsid w:val="003208F3"/>
    <w:rsid w:val="003208F7"/>
    <w:rsid w:val="00321C1E"/>
    <w:rsid w:val="003236EB"/>
    <w:rsid w:val="003252FC"/>
    <w:rsid w:val="00325CC0"/>
    <w:rsid w:val="00331146"/>
    <w:rsid w:val="00335C24"/>
    <w:rsid w:val="00336758"/>
    <w:rsid w:val="0034203A"/>
    <w:rsid w:val="00346541"/>
    <w:rsid w:val="00350B86"/>
    <w:rsid w:val="003553D0"/>
    <w:rsid w:val="0035603B"/>
    <w:rsid w:val="00357386"/>
    <w:rsid w:val="00360624"/>
    <w:rsid w:val="00364C87"/>
    <w:rsid w:val="00367336"/>
    <w:rsid w:val="00371786"/>
    <w:rsid w:val="003735EC"/>
    <w:rsid w:val="003747F7"/>
    <w:rsid w:val="0037660C"/>
    <w:rsid w:val="003818A6"/>
    <w:rsid w:val="003828B3"/>
    <w:rsid w:val="00382DBC"/>
    <w:rsid w:val="00386B5C"/>
    <w:rsid w:val="003954EE"/>
    <w:rsid w:val="003A2908"/>
    <w:rsid w:val="003A2CB6"/>
    <w:rsid w:val="003A6AE7"/>
    <w:rsid w:val="003B3149"/>
    <w:rsid w:val="003B6C85"/>
    <w:rsid w:val="003B7A3F"/>
    <w:rsid w:val="003C0221"/>
    <w:rsid w:val="003C16FC"/>
    <w:rsid w:val="003C2DEF"/>
    <w:rsid w:val="003D10B6"/>
    <w:rsid w:val="003D2CC6"/>
    <w:rsid w:val="003D54BA"/>
    <w:rsid w:val="003E22C2"/>
    <w:rsid w:val="003E330D"/>
    <w:rsid w:val="003E7E26"/>
    <w:rsid w:val="003F1415"/>
    <w:rsid w:val="003F1F53"/>
    <w:rsid w:val="003F5DBB"/>
    <w:rsid w:val="004041D4"/>
    <w:rsid w:val="00413B91"/>
    <w:rsid w:val="00414152"/>
    <w:rsid w:val="004154D9"/>
    <w:rsid w:val="00416692"/>
    <w:rsid w:val="00417416"/>
    <w:rsid w:val="00427369"/>
    <w:rsid w:val="00427842"/>
    <w:rsid w:val="004311F3"/>
    <w:rsid w:val="00434416"/>
    <w:rsid w:val="004354F7"/>
    <w:rsid w:val="00436C20"/>
    <w:rsid w:val="0043753E"/>
    <w:rsid w:val="00443A51"/>
    <w:rsid w:val="00445423"/>
    <w:rsid w:val="00445F98"/>
    <w:rsid w:val="004548EF"/>
    <w:rsid w:val="004566F1"/>
    <w:rsid w:val="00460E04"/>
    <w:rsid w:val="00461C42"/>
    <w:rsid w:val="00461E58"/>
    <w:rsid w:val="004638F7"/>
    <w:rsid w:val="004671FF"/>
    <w:rsid w:val="0047350A"/>
    <w:rsid w:val="004746DF"/>
    <w:rsid w:val="00474C1A"/>
    <w:rsid w:val="00480FD6"/>
    <w:rsid w:val="00487B22"/>
    <w:rsid w:val="004923E2"/>
    <w:rsid w:val="004930E7"/>
    <w:rsid w:val="00493A40"/>
    <w:rsid w:val="00494E8F"/>
    <w:rsid w:val="00497725"/>
    <w:rsid w:val="00497A68"/>
    <w:rsid w:val="004A3D48"/>
    <w:rsid w:val="004B0E13"/>
    <w:rsid w:val="004B197D"/>
    <w:rsid w:val="004B6082"/>
    <w:rsid w:val="004B6544"/>
    <w:rsid w:val="004B72D7"/>
    <w:rsid w:val="004C7931"/>
    <w:rsid w:val="004D0C52"/>
    <w:rsid w:val="004D0F49"/>
    <w:rsid w:val="004D17A3"/>
    <w:rsid w:val="004D1E4F"/>
    <w:rsid w:val="004D3354"/>
    <w:rsid w:val="004D5D80"/>
    <w:rsid w:val="004E281E"/>
    <w:rsid w:val="004E5C78"/>
    <w:rsid w:val="004F0C0D"/>
    <w:rsid w:val="004F4AD2"/>
    <w:rsid w:val="004F4B45"/>
    <w:rsid w:val="004F682A"/>
    <w:rsid w:val="004F7B7D"/>
    <w:rsid w:val="00500F5D"/>
    <w:rsid w:val="00501062"/>
    <w:rsid w:val="005030C5"/>
    <w:rsid w:val="0050695E"/>
    <w:rsid w:val="00506CB4"/>
    <w:rsid w:val="00507F1B"/>
    <w:rsid w:val="0051310E"/>
    <w:rsid w:val="00517B51"/>
    <w:rsid w:val="00517F76"/>
    <w:rsid w:val="00520082"/>
    <w:rsid w:val="0052550E"/>
    <w:rsid w:val="00526B26"/>
    <w:rsid w:val="00532DE2"/>
    <w:rsid w:val="00534C7B"/>
    <w:rsid w:val="005361B7"/>
    <w:rsid w:val="00537C96"/>
    <w:rsid w:val="00544166"/>
    <w:rsid w:val="00546837"/>
    <w:rsid w:val="0055109D"/>
    <w:rsid w:val="005551ED"/>
    <w:rsid w:val="005568EE"/>
    <w:rsid w:val="0055736A"/>
    <w:rsid w:val="0056013E"/>
    <w:rsid w:val="00563C8C"/>
    <w:rsid w:val="00564EEB"/>
    <w:rsid w:val="00567675"/>
    <w:rsid w:val="00567B45"/>
    <w:rsid w:val="00571F09"/>
    <w:rsid w:val="0057354D"/>
    <w:rsid w:val="00580E8F"/>
    <w:rsid w:val="00584CF9"/>
    <w:rsid w:val="00586096"/>
    <w:rsid w:val="00593CB2"/>
    <w:rsid w:val="005A0673"/>
    <w:rsid w:val="005A08E8"/>
    <w:rsid w:val="005A3721"/>
    <w:rsid w:val="005A7ABE"/>
    <w:rsid w:val="005A7BC7"/>
    <w:rsid w:val="005A7E79"/>
    <w:rsid w:val="005B03F8"/>
    <w:rsid w:val="005B1746"/>
    <w:rsid w:val="005B300D"/>
    <w:rsid w:val="005B3BD4"/>
    <w:rsid w:val="005B6696"/>
    <w:rsid w:val="005B7FCC"/>
    <w:rsid w:val="005C26AD"/>
    <w:rsid w:val="005D3BF2"/>
    <w:rsid w:val="005E0457"/>
    <w:rsid w:val="005E236F"/>
    <w:rsid w:val="005E3E1E"/>
    <w:rsid w:val="005E5F4D"/>
    <w:rsid w:val="005E6B23"/>
    <w:rsid w:val="005E716C"/>
    <w:rsid w:val="005F25A5"/>
    <w:rsid w:val="005F4C91"/>
    <w:rsid w:val="00600818"/>
    <w:rsid w:val="0060644C"/>
    <w:rsid w:val="00606835"/>
    <w:rsid w:val="00607BD9"/>
    <w:rsid w:val="00612C35"/>
    <w:rsid w:val="00614CFF"/>
    <w:rsid w:val="00615A03"/>
    <w:rsid w:val="006162AE"/>
    <w:rsid w:val="006220BC"/>
    <w:rsid w:val="006230A7"/>
    <w:rsid w:val="00624126"/>
    <w:rsid w:val="00624185"/>
    <w:rsid w:val="006269B2"/>
    <w:rsid w:val="00626DBC"/>
    <w:rsid w:val="0063127F"/>
    <w:rsid w:val="006378F9"/>
    <w:rsid w:val="0064427B"/>
    <w:rsid w:val="0064769D"/>
    <w:rsid w:val="006502AD"/>
    <w:rsid w:val="00651968"/>
    <w:rsid w:val="00653692"/>
    <w:rsid w:val="006539BD"/>
    <w:rsid w:val="006543F8"/>
    <w:rsid w:val="0065465E"/>
    <w:rsid w:val="00664DBA"/>
    <w:rsid w:val="006652F9"/>
    <w:rsid w:val="00665F82"/>
    <w:rsid w:val="0066600C"/>
    <w:rsid w:val="0067021F"/>
    <w:rsid w:val="006757B6"/>
    <w:rsid w:val="00675F4E"/>
    <w:rsid w:val="00683EC5"/>
    <w:rsid w:val="00686142"/>
    <w:rsid w:val="0069134C"/>
    <w:rsid w:val="006948DF"/>
    <w:rsid w:val="006A1DB0"/>
    <w:rsid w:val="006A56E9"/>
    <w:rsid w:val="006A673F"/>
    <w:rsid w:val="006A7D02"/>
    <w:rsid w:val="006B74DC"/>
    <w:rsid w:val="006C0993"/>
    <w:rsid w:val="006C2CAB"/>
    <w:rsid w:val="006C4E54"/>
    <w:rsid w:val="006D2553"/>
    <w:rsid w:val="006D39BD"/>
    <w:rsid w:val="006D3DB2"/>
    <w:rsid w:val="006D4AC5"/>
    <w:rsid w:val="006D7855"/>
    <w:rsid w:val="006D7C86"/>
    <w:rsid w:val="006D7FE2"/>
    <w:rsid w:val="006E17EA"/>
    <w:rsid w:val="006E240B"/>
    <w:rsid w:val="006E3C47"/>
    <w:rsid w:val="006E7768"/>
    <w:rsid w:val="006F0786"/>
    <w:rsid w:val="006F2D67"/>
    <w:rsid w:val="006F5964"/>
    <w:rsid w:val="00701FEB"/>
    <w:rsid w:val="00704ADE"/>
    <w:rsid w:val="00705252"/>
    <w:rsid w:val="00705DD2"/>
    <w:rsid w:val="00713ED0"/>
    <w:rsid w:val="00715A1F"/>
    <w:rsid w:val="00720FEC"/>
    <w:rsid w:val="00722EA2"/>
    <w:rsid w:val="0072372B"/>
    <w:rsid w:val="00724500"/>
    <w:rsid w:val="00730A8E"/>
    <w:rsid w:val="00731D22"/>
    <w:rsid w:val="0073241F"/>
    <w:rsid w:val="00734365"/>
    <w:rsid w:val="00736FC7"/>
    <w:rsid w:val="00744165"/>
    <w:rsid w:val="00753000"/>
    <w:rsid w:val="007534F1"/>
    <w:rsid w:val="00753EF3"/>
    <w:rsid w:val="00754A38"/>
    <w:rsid w:val="00755665"/>
    <w:rsid w:val="00756540"/>
    <w:rsid w:val="0076100F"/>
    <w:rsid w:val="0076367E"/>
    <w:rsid w:val="007638CB"/>
    <w:rsid w:val="00763D77"/>
    <w:rsid w:val="00764BF1"/>
    <w:rsid w:val="00766BB1"/>
    <w:rsid w:val="0076787C"/>
    <w:rsid w:val="00767FCE"/>
    <w:rsid w:val="00770267"/>
    <w:rsid w:val="007810F1"/>
    <w:rsid w:val="00781222"/>
    <w:rsid w:val="0078373D"/>
    <w:rsid w:val="00783C4A"/>
    <w:rsid w:val="00793773"/>
    <w:rsid w:val="00793A20"/>
    <w:rsid w:val="007A3609"/>
    <w:rsid w:val="007A6660"/>
    <w:rsid w:val="007A6785"/>
    <w:rsid w:val="007A7868"/>
    <w:rsid w:val="007B5AF4"/>
    <w:rsid w:val="007B7D0D"/>
    <w:rsid w:val="007C0472"/>
    <w:rsid w:val="007C108D"/>
    <w:rsid w:val="007C40CA"/>
    <w:rsid w:val="007C4424"/>
    <w:rsid w:val="007C6050"/>
    <w:rsid w:val="007D0808"/>
    <w:rsid w:val="007D33BE"/>
    <w:rsid w:val="007D7D61"/>
    <w:rsid w:val="007E13C8"/>
    <w:rsid w:val="007F0722"/>
    <w:rsid w:val="007F1855"/>
    <w:rsid w:val="007F2636"/>
    <w:rsid w:val="007F49E3"/>
    <w:rsid w:val="007F7E7E"/>
    <w:rsid w:val="00804DE9"/>
    <w:rsid w:val="00811B83"/>
    <w:rsid w:val="008174EF"/>
    <w:rsid w:val="00820007"/>
    <w:rsid w:val="008232F0"/>
    <w:rsid w:val="00826308"/>
    <w:rsid w:val="00830DB1"/>
    <w:rsid w:val="008317D7"/>
    <w:rsid w:val="0083450C"/>
    <w:rsid w:val="00836208"/>
    <w:rsid w:val="00836C1E"/>
    <w:rsid w:val="0083784C"/>
    <w:rsid w:val="008401D2"/>
    <w:rsid w:val="00842051"/>
    <w:rsid w:val="008433C1"/>
    <w:rsid w:val="00843F29"/>
    <w:rsid w:val="008453E7"/>
    <w:rsid w:val="00845B03"/>
    <w:rsid w:val="00850FE5"/>
    <w:rsid w:val="00854445"/>
    <w:rsid w:val="00855A87"/>
    <w:rsid w:val="0086151C"/>
    <w:rsid w:val="00864E8D"/>
    <w:rsid w:val="00871B41"/>
    <w:rsid w:val="00873CA8"/>
    <w:rsid w:val="00875330"/>
    <w:rsid w:val="008810CB"/>
    <w:rsid w:val="008838F7"/>
    <w:rsid w:val="008924B0"/>
    <w:rsid w:val="00892CA4"/>
    <w:rsid w:val="008944A0"/>
    <w:rsid w:val="008966AF"/>
    <w:rsid w:val="008A36C3"/>
    <w:rsid w:val="008A4B1B"/>
    <w:rsid w:val="008A7D04"/>
    <w:rsid w:val="008B0BCF"/>
    <w:rsid w:val="008B26A9"/>
    <w:rsid w:val="008B2E32"/>
    <w:rsid w:val="008C2A03"/>
    <w:rsid w:val="008C6CBA"/>
    <w:rsid w:val="008C6E06"/>
    <w:rsid w:val="008D61E8"/>
    <w:rsid w:val="008D7456"/>
    <w:rsid w:val="008E2115"/>
    <w:rsid w:val="008E3FC2"/>
    <w:rsid w:val="008F4B27"/>
    <w:rsid w:val="00900067"/>
    <w:rsid w:val="0090250A"/>
    <w:rsid w:val="009042FD"/>
    <w:rsid w:val="00911D3D"/>
    <w:rsid w:val="00912563"/>
    <w:rsid w:val="009136D3"/>
    <w:rsid w:val="00913EA6"/>
    <w:rsid w:val="0091455B"/>
    <w:rsid w:val="009149B9"/>
    <w:rsid w:val="00914B22"/>
    <w:rsid w:val="00914E69"/>
    <w:rsid w:val="0093203B"/>
    <w:rsid w:val="009330D8"/>
    <w:rsid w:val="00940AFB"/>
    <w:rsid w:val="00944B45"/>
    <w:rsid w:val="00947374"/>
    <w:rsid w:val="00951913"/>
    <w:rsid w:val="00952253"/>
    <w:rsid w:val="0096612B"/>
    <w:rsid w:val="00970685"/>
    <w:rsid w:val="00971051"/>
    <w:rsid w:val="0097363A"/>
    <w:rsid w:val="00973DE3"/>
    <w:rsid w:val="0097515B"/>
    <w:rsid w:val="00976F42"/>
    <w:rsid w:val="00977B24"/>
    <w:rsid w:val="009805CD"/>
    <w:rsid w:val="009806D2"/>
    <w:rsid w:val="009815C3"/>
    <w:rsid w:val="00983A2C"/>
    <w:rsid w:val="009849F9"/>
    <w:rsid w:val="00985B14"/>
    <w:rsid w:val="00990DBC"/>
    <w:rsid w:val="0099488C"/>
    <w:rsid w:val="009A0EA3"/>
    <w:rsid w:val="009A5A24"/>
    <w:rsid w:val="009A6C9F"/>
    <w:rsid w:val="009B35F9"/>
    <w:rsid w:val="009C5573"/>
    <w:rsid w:val="009D1705"/>
    <w:rsid w:val="009D67F1"/>
    <w:rsid w:val="009E1127"/>
    <w:rsid w:val="009E11DB"/>
    <w:rsid w:val="009E62A4"/>
    <w:rsid w:val="009F0C06"/>
    <w:rsid w:val="009F490F"/>
    <w:rsid w:val="009F70C7"/>
    <w:rsid w:val="00A03914"/>
    <w:rsid w:val="00A03EE4"/>
    <w:rsid w:val="00A075C2"/>
    <w:rsid w:val="00A14DF7"/>
    <w:rsid w:val="00A15B3D"/>
    <w:rsid w:val="00A2093A"/>
    <w:rsid w:val="00A34A74"/>
    <w:rsid w:val="00A36AA1"/>
    <w:rsid w:val="00A41CD9"/>
    <w:rsid w:val="00A4325E"/>
    <w:rsid w:val="00A4336E"/>
    <w:rsid w:val="00A43BF4"/>
    <w:rsid w:val="00A43E1B"/>
    <w:rsid w:val="00A4531D"/>
    <w:rsid w:val="00A45B48"/>
    <w:rsid w:val="00A50853"/>
    <w:rsid w:val="00A553FB"/>
    <w:rsid w:val="00A605D5"/>
    <w:rsid w:val="00A6119B"/>
    <w:rsid w:val="00A703E2"/>
    <w:rsid w:val="00A71813"/>
    <w:rsid w:val="00A722DA"/>
    <w:rsid w:val="00A761A1"/>
    <w:rsid w:val="00A770C2"/>
    <w:rsid w:val="00A81969"/>
    <w:rsid w:val="00A81B40"/>
    <w:rsid w:val="00A81FB0"/>
    <w:rsid w:val="00A8344A"/>
    <w:rsid w:val="00A9022A"/>
    <w:rsid w:val="00A92160"/>
    <w:rsid w:val="00A966D3"/>
    <w:rsid w:val="00AA51E0"/>
    <w:rsid w:val="00AA753C"/>
    <w:rsid w:val="00AA7BE9"/>
    <w:rsid w:val="00AB4160"/>
    <w:rsid w:val="00AD0759"/>
    <w:rsid w:val="00AD0CFB"/>
    <w:rsid w:val="00AD1D75"/>
    <w:rsid w:val="00AD22C9"/>
    <w:rsid w:val="00AD5F43"/>
    <w:rsid w:val="00AD7679"/>
    <w:rsid w:val="00AE0FF0"/>
    <w:rsid w:val="00AE798D"/>
    <w:rsid w:val="00AF1AAD"/>
    <w:rsid w:val="00AF1D61"/>
    <w:rsid w:val="00B05CA5"/>
    <w:rsid w:val="00B17DCF"/>
    <w:rsid w:val="00B24C5D"/>
    <w:rsid w:val="00B25B8C"/>
    <w:rsid w:val="00B30E6E"/>
    <w:rsid w:val="00B32280"/>
    <w:rsid w:val="00B349B8"/>
    <w:rsid w:val="00B351E2"/>
    <w:rsid w:val="00B41108"/>
    <w:rsid w:val="00B47D23"/>
    <w:rsid w:val="00B54A79"/>
    <w:rsid w:val="00B62252"/>
    <w:rsid w:val="00B62E69"/>
    <w:rsid w:val="00B648CC"/>
    <w:rsid w:val="00B64B09"/>
    <w:rsid w:val="00B65972"/>
    <w:rsid w:val="00B702A3"/>
    <w:rsid w:val="00B706CF"/>
    <w:rsid w:val="00B73DC1"/>
    <w:rsid w:val="00B74178"/>
    <w:rsid w:val="00B80605"/>
    <w:rsid w:val="00B80C99"/>
    <w:rsid w:val="00B82ECA"/>
    <w:rsid w:val="00B91315"/>
    <w:rsid w:val="00B92D5A"/>
    <w:rsid w:val="00B930D4"/>
    <w:rsid w:val="00B945E0"/>
    <w:rsid w:val="00B94A63"/>
    <w:rsid w:val="00B95115"/>
    <w:rsid w:val="00B973A2"/>
    <w:rsid w:val="00B973BF"/>
    <w:rsid w:val="00BA05B6"/>
    <w:rsid w:val="00BA4F67"/>
    <w:rsid w:val="00BA5336"/>
    <w:rsid w:val="00BB10AA"/>
    <w:rsid w:val="00BB11CA"/>
    <w:rsid w:val="00BB30C2"/>
    <w:rsid w:val="00BB40C3"/>
    <w:rsid w:val="00BB53AC"/>
    <w:rsid w:val="00BC0123"/>
    <w:rsid w:val="00BC049B"/>
    <w:rsid w:val="00BC4F93"/>
    <w:rsid w:val="00BD003A"/>
    <w:rsid w:val="00BD3431"/>
    <w:rsid w:val="00BD44C1"/>
    <w:rsid w:val="00BD746F"/>
    <w:rsid w:val="00BD793C"/>
    <w:rsid w:val="00BD7FA5"/>
    <w:rsid w:val="00BE472B"/>
    <w:rsid w:val="00BE5259"/>
    <w:rsid w:val="00BE74AB"/>
    <w:rsid w:val="00BF6B3C"/>
    <w:rsid w:val="00BF7121"/>
    <w:rsid w:val="00C031FB"/>
    <w:rsid w:val="00C03FD7"/>
    <w:rsid w:val="00C047DE"/>
    <w:rsid w:val="00C11BE0"/>
    <w:rsid w:val="00C13A33"/>
    <w:rsid w:val="00C14A88"/>
    <w:rsid w:val="00C14DA0"/>
    <w:rsid w:val="00C31A71"/>
    <w:rsid w:val="00C32318"/>
    <w:rsid w:val="00C32917"/>
    <w:rsid w:val="00C34305"/>
    <w:rsid w:val="00C352D3"/>
    <w:rsid w:val="00C3698E"/>
    <w:rsid w:val="00C369DE"/>
    <w:rsid w:val="00C43432"/>
    <w:rsid w:val="00C4468C"/>
    <w:rsid w:val="00C44822"/>
    <w:rsid w:val="00C45A23"/>
    <w:rsid w:val="00C462F4"/>
    <w:rsid w:val="00C46962"/>
    <w:rsid w:val="00C473E8"/>
    <w:rsid w:val="00C65BBF"/>
    <w:rsid w:val="00C65ED7"/>
    <w:rsid w:val="00C673B1"/>
    <w:rsid w:val="00C75CF1"/>
    <w:rsid w:val="00C80364"/>
    <w:rsid w:val="00C82A16"/>
    <w:rsid w:val="00C82A50"/>
    <w:rsid w:val="00C82B9B"/>
    <w:rsid w:val="00C85350"/>
    <w:rsid w:val="00C8560F"/>
    <w:rsid w:val="00C86140"/>
    <w:rsid w:val="00C86314"/>
    <w:rsid w:val="00C87E11"/>
    <w:rsid w:val="00C943D6"/>
    <w:rsid w:val="00C9592C"/>
    <w:rsid w:val="00CA0893"/>
    <w:rsid w:val="00CA34E3"/>
    <w:rsid w:val="00CA6B7A"/>
    <w:rsid w:val="00CB05A7"/>
    <w:rsid w:val="00CB0E90"/>
    <w:rsid w:val="00CB164C"/>
    <w:rsid w:val="00CB1A27"/>
    <w:rsid w:val="00CB3D87"/>
    <w:rsid w:val="00CB5FD3"/>
    <w:rsid w:val="00CC11DB"/>
    <w:rsid w:val="00CC13B7"/>
    <w:rsid w:val="00CD158A"/>
    <w:rsid w:val="00CD1E2F"/>
    <w:rsid w:val="00CD6C27"/>
    <w:rsid w:val="00CD7D1D"/>
    <w:rsid w:val="00CE25EA"/>
    <w:rsid w:val="00CE27CB"/>
    <w:rsid w:val="00CE55E2"/>
    <w:rsid w:val="00CE7F2C"/>
    <w:rsid w:val="00CF6114"/>
    <w:rsid w:val="00CF6539"/>
    <w:rsid w:val="00D00219"/>
    <w:rsid w:val="00D02DB3"/>
    <w:rsid w:val="00D073F7"/>
    <w:rsid w:val="00D10B7F"/>
    <w:rsid w:val="00D11239"/>
    <w:rsid w:val="00D115B1"/>
    <w:rsid w:val="00D123A6"/>
    <w:rsid w:val="00D158C7"/>
    <w:rsid w:val="00D15D9B"/>
    <w:rsid w:val="00D16428"/>
    <w:rsid w:val="00D1697C"/>
    <w:rsid w:val="00D16D34"/>
    <w:rsid w:val="00D174B3"/>
    <w:rsid w:val="00D20C42"/>
    <w:rsid w:val="00D26D1C"/>
    <w:rsid w:val="00D272B1"/>
    <w:rsid w:val="00D3531F"/>
    <w:rsid w:val="00D364C7"/>
    <w:rsid w:val="00D44815"/>
    <w:rsid w:val="00D61902"/>
    <w:rsid w:val="00D62561"/>
    <w:rsid w:val="00D6489F"/>
    <w:rsid w:val="00D65C6D"/>
    <w:rsid w:val="00D66D7D"/>
    <w:rsid w:val="00D70E52"/>
    <w:rsid w:val="00D761D4"/>
    <w:rsid w:val="00D80676"/>
    <w:rsid w:val="00D80AEA"/>
    <w:rsid w:val="00D81759"/>
    <w:rsid w:val="00D81EA2"/>
    <w:rsid w:val="00D81FF0"/>
    <w:rsid w:val="00D837BC"/>
    <w:rsid w:val="00D962C2"/>
    <w:rsid w:val="00D97C90"/>
    <w:rsid w:val="00DA0EA7"/>
    <w:rsid w:val="00DA15A2"/>
    <w:rsid w:val="00DA5E9F"/>
    <w:rsid w:val="00DB137A"/>
    <w:rsid w:val="00DB1DF3"/>
    <w:rsid w:val="00DB26BA"/>
    <w:rsid w:val="00DB4298"/>
    <w:rsid w:val="00DB4998"/>
    <w:rsid w:val="00DC0B05"/>
    <w:rsid w:val="00DC2A38"/>
    <w:rsid w:val="00DC490F"/>
    <w:rsid w:val="00DC635E"/>
    <w:rsid w:val="00DD2711"/>
    <w:rsid w:val="00DD3162"/>
    <w:rsid w:val="00DD4DD4"/>
    <w:rsid w:val="00DD4DE7"/>
    <w:rsid w:val="00DE1496"/>
    <w:rsid w:val="00DE1E4A"/>
    <w:rsid w:val="00DE1E97"/>
    <w:rsid w:val="00DE4647"/>
    <w:rsid w:val="00DE74FE"/>
    <w:rsid w:val="00DF050D"/>
    <w:rsid w:val="00DF62EF"/>
    <w:rsid w:val="00DF7272"/>
    <w:rsid w:val="00E002E8"/>
    <w:rsid w:val="00E049EB"/>
    <w:rsid w:val="00E06383"/>
    <w:rsid w:val="00E06C2A"/>
    <w:rsid w:val="00E11B3F"/>
    <w:rsid w:val="00E12FE0"/>
    <w:rsid w:val="00E14A86"/>
    <w:rsid w:val="00E1766F"/>
    <w:rsid w:val="00E17759"/>
    <w:rsid w:val="00E310E4"/>
    <w:rsid w:val="00E3280A"/>
    <w:rsid w:val="00E34F54"/>
    <w:rsid w:val="00E40679"/>
    <w:rsid w:val="00E41536"/>
    <w:rsid w:val="00E416C8"/>
    <w:rsid w:val="00E422AB"/>
    <w:rsid w:val="00E446FB"/>
    <w:rsid w:val="00E45CD3"/>
    <w:rsid w:val="00E47607"/>
    <w:rsid w:val="00E52647"/>
    <w:rsid w:val="00E5268E"/>
    <w:rsid w:val="00E53438"/>
    <w:rsid w:val="00E53629"/>
    <w:rsid w:val="00E536FD"/>
    <w:rsid w:val="00E53DB3"/>
    <w:rsid w:val="00E61321"/>
    <w:rsid w:val="00E62626"/>
    <w:rsid w:val="00E62731"/>
    <w:rsid w:val="00E65524"/>
    <w:rsid w:val="00E655DA"/>
    <w:rsid w:val="00E656D9"/>
    <w:rsid w:val="00E67BD6"/>
    <w:rsid w:val="00E7110D"/>
    <w:rsid w:val="00E73A97"/>
    <w:rsid w:val="00E77814"/>
    <w:rsid w:val="00E8020A"/>
    <w:rsid w:val="00E807D8"/>
    <w:rsid w:val="00E81192"/>
    <w:rsid w:val="00E87143"/>
    <w:rsid w:val="00E9245F"/>
    <w:rsid w:val="00E94ADC"/>
    <w:rsid w:val="00E950FF"/>
    <w:rsid w:val="00EA1F8A"/>
    <w:rsid w:val="00EA2144"/>
    <w:rsid w:val="00EA2D3F"/>
    <w:rsid w:val="00EA43E1"/>
    <w:rsid w:val="00EA5B82"/>
    <w:rsid w:val="00EA6166"/>
    <w:rsid w:val="00EB2189"/>
    <w:rsid w:val="00EC1092"/>
    <w:rsid w:val="00EC204E"/>
    <w:rsid w:val="00EC6077"/>
    <w:rsid w:val="00ED1C1E"/>
    <w:rsid w:val="00ED7CF4"/>
    <w:rsid w:val="00EE04DB"/>
    <w:rsid w:val="00EE27F5"/>
    <w:rsid w:val="00EE2846"/>
    <w:rsid w:val="00EE380B"/>
    <w:rsid w:val="00EF2CAF"/>
    <w:rsid w:val="00F03DE3"/>
    <w:rsid w:val="00F1101A"/>
    <w:rsid w:val="00F12CA1"/>
    <w:rsid w:val="00F13922"/>
    <w:rsid w:val="00F150C2"/>
    <w:rsid w:val="00F15F92"/>
    <w:rsid w:val="00F179CB"/>
    <w:rsid w:val="00F17DA7"/>
    <w:rsid w:val="00F2532D"/>
    <w:rsid w:val="00F26C33"/>
    <w:rsid w:val="00F27EA3"/>
    <w:rsid w:val="00F31E24"/>
    <w:rsid w:val="00F32AFD"/>
    <w:rsid w:val="00F35482"/>
    <w:rsid w:val="00F410C6"/>
    <w:rsid w:val="00F4615F"/>
    <w:rsid w:val="00F468B9"/>
    <w:rsid w:val="00F47E8C"/>
    <w:rsid w:val="00F569FE"/>
    <w:rsid w:val="00F56F0F"/>
    <w:rsid w:val="00F636E1"/>
    <w:rsid w:val="00F74570"/>
    <w:rsid w:val="00F81C99"/>
    <w:rsid w:val="00F8387E"/>
    <w:rsid w:val="00F83EAB"/>
    <w:rsid w:val="00F85BCE"/>
    <w:rsid w:val="00F85EAE"/>
    <w:rsid w:val="00F936AE"/>
    <w:rsid w:val="00F9377F"/>
    <w:rsid w:val="00F94363"/>
    <w:rsid w:val="00F94B4A"/>
    <w:rsid w:val="00FA2314"/>
    <w:rsid w:val="00FA2D01"/>
    <w:rsid w:val="00FA6A37"/>
    <w:rsid w:val="00FA7BB3"/>
    <w:rsid w:val="00FB0126"/>
    <w:rsid w:val="00FB6839"/>
    <w:rsid w:val="00FB7623"/>
    <w:rsid w:val="00FB77B3"/>
    <w:rsid w:val="00FC15FD"/>
    <w:rsid w:val="00FC5D7A"/>
    <w:rsid w:val="00FC71AB"/>
    <w:rsid w:val="00FD1A79"/>
    <w:rsid w:val="00FD2B37"/>
    <w:rsid w:val="00FD7F7E"/>
    <w:rsid w:val="00FE15E5"/>
    <w:rsid w:val="00FE29BB"/>
    <w:rsid w:val="00FE68EF"/>
    <w:rsid w:val="00FF3324"/>
    <w:rsid w:val="00FF5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03EF16"/>
  <w15:chartTrackingRefBased/>
  <w15:docId w15:val="{E838709A-30F2-4A74-97FD-1E8FC3BE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A16"/>
    <w:pPr>
      <w:spacing w:after="0" w:line="276" w:lineRule="auto"/>
      <w:jc w:val="both"/>
    </w:pPr>
    <w:rPr>
      <w:rFonts w:eastAsia="Arial" w:cs="Arial"/>
      <w:kern w:val="0"/>
      <w:sz w:val="24"/>
      <w:lang w:val="el"/>
      <w14:ligatures w14:val="none"/>
    </w:rPr>
  </w:style>
  <w:style w:type="paragraph" w:styleId="Heading1">
    <w:name w:val="heading 1"/>
    <w:basedOn w:val="Normal"/>
    <w:next w:val="Normal"/>
    <w:link w:val="Heading1Char"/>
    <w:uiPriority w:val="9"/>
    <w:qFormat/>
    <w:rsid w:val="00234707"/>
    <w:pPr>
      <w:keepNext/>
      <w:keepLines/>
      <w:spacing w:after="120" w:line="288" w:lineRule="auto"/>
      <w:outlineLvl w:val="0"/>
    </w:pPr>
    <w:rPr>
      <w:rFonts w:asciiTheme="majorHAnsi" w:hAnsiTheme="majorHAnsi" w:cstheme="majorHAnsi"/>
      <w:b/>
      <w:bCs/>
      <w:color w:val="0070C0"/>
      <w:sz w:val="32"/>
      <w:szCs w:val="24"/>
      <w:lang w:val="el-GR"/>
    </w:rPr>
  </w:style>
  <w:style w:type="paragraph" w:styleId="Heading2">
    <w:name w:val="heading 2"/>
    <w:basedOn w:val="Normal"/>
    <w:next w:val="Normal"/>
    <w:link w:val="Heading2Char"/>
    <w:uiPriority w:val="9"/>
    <w:unhideWhenUsed/>
    <w:qFormat/>
    <w:rsid w:val="00234707"/>
    <w:pPr>
      <w:keepNext/>
      <w:keepLines/>
      <w:spacing w:after="120" w:line="288" w:lineRule="auto"/>
      <w:outlineLvl w:val="1"/>
    </w:pPr>
    <w:rPr>
      <w:rFonts w:asciiTheme="majorHAnsi" w:eastAsiaTheme="majorEastAsia" w:hAnsiTheme="majorHAnsi" w:cstheme="majorHAnsi"/>
      <w:color w:val="0070C0"/>
      <w:sz w:val="28"/>
      <w:szCs w:val="24"/>
      <w:lang w:val="en-US"/>
    </w:rPr>
  </w:style>
  <w:style w:type="paragraph" w:styleId="Heading3">
    <w:name w:val="heading 3"/>
    <w:basedOn w:val="Normal"/>
    <w:next w:val="Normal"/>
    <w:link w:val="Heading3Char"/>
    <w:uiPriority w:val="9"/>
    <w:unhideWhenUsed/>
    <w:qFormat/>
    <w:rsid w:val="000C6C37"/>
    <w:pPr>
      <w:keepNext/>
      <w:keepLines/>
      <w:spacing w:before="40"/>
      <w:outlineLvl w:val="2"/>
    </w:pPr>
    <w:rPr>
      <w:rFonts w:asciiTheme="majorHAnsi" w:eastAsiaTheme="majorEastAsia" w:hAnsiTheme="majorHAnsi" w:cstheme="majorBidi"/>
      <w:i/>
      <w:iCs/>
      <w:color w:val="0070C0"/>
      <w:lang w:val="el-GR"/>
    </w:rPr>
  </w:style>
  <w:style w:type="paragraph" w:styleId="Heading4">
    <w:name w:val="heading 4"/>
    <w:basedOn w:val="Normal"/>
    <w:next w:val="Normal"/>
    <w:link w:val="Heading4Char"/>
    <w:uiPriority w:val="9"/>
    <w:unhideWhenUsed/>
    <w:qFormat/>
    <w:rsid w:val="00FA7BB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0F0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1C1E"/>
    <w:rPr>
      <w:rFonts w:asciiTheme="majorHAnsi" w:eastAsia="Arial" w:hAnsiTheme="majorHAnsi" w:cstheme="majorHAnsi"/>
      <w:b/>
      <w:bCs/>
      <w:color w:val="0070C0"/>
      <w:kern w:val="0"/>
      <w:sz w:val="32"/>
      <w:szCs w:val="24"/>
      <w:lang w:val="el-GR"/>
      <w14:ligatures w14:val="none"/>
    </w:rPr>
  </w:style>
  <w:style w:type="paragraph" w:styleId="TOCHeading">
    <w:name w:val="TOC Heading"/>
    <w:basedOn w:val="Heading1"/>
    <w:next w:val="Normal"/>
    <w:uiPriority w:val="39"/>
    <w:unhideWhenUsed/>
    <w:qFormat/>
    <w:rsid w:val="00624126"/>
    <w:pPr>
      <w:spacing w:before="240" w:after="0" w:line="259" w:lineRule="auto"/>
      <w:outlineLvl w:val="9"/>
    </w:pPr>
    <w:rPr>
      <w:rFonts w:eastAsiaTheme="majorEastAsia" w:cstheme="majorBidi"/>
      <w:color w:val="2F5496" w:themeColor="accent1" w:themeShade="BF"/>
      <w:szCs w:val="32"/>
      <w:lang w:val="en-US"/>
    </w:rPr>
  </w:style>
  <w:style w:type="paragraph" w:styleId="TOC1">
    <w:name w:val="toc 1"/>
    <w:basedOn w:val="Normal"/>
    <w:next w:val="Normal"/>
    <w:autoRedefine/>
    <w:uiPriority w:val="39"/>
    <w:unhideWhenUsed/>
    <w:rsid w:val="00624126"/>
    <w:pPr>
      <w:spacing w:after="100"/>
    </w:pPr>
  </w:style>
  <w:style w:type="character" w:styleId="Hyperlink">
    <w:name w:val="Hyperlink"/>
    <w:basedOn w:val="DefaultParagraphFont"/>
    <w:uiPriority w:val="99"/>
    <w:unhideWhenUsed/>
    <w:rsid w:val="00624126"/>
    <w:rPr>
      <w:color w:val="0563C1" w:themeColor="hyperlink"/>
      <w:u w:val="single"/>
    </w:rPr>
  </w:style>
  <w:style w:type="paragraph" w:styleId="Footer">
    <w:name w:val="footer"/>
    <w:basedOn w:val="Normal"/>
    <w:link w:val="FooterChar"/>
    <w:uiPriority w:val="99"/>
    <w:unhideWhenUsed/>
    <w:rsid w:val="00624126"/>
    <w:pPr>
      <w:tabs>
        <w:tab w:val="center" w:pos="4680"/>
        <w:tab w:val="right" w:pos="9360"/>
      </w:tabs>
      <w:spacing w:line="240" w:lineRule="auto"/>
    </w:pPr>
  </w:style>
  <w:style w:type="character" w:customStyle="1" w:styleId="FooterChar">
    <w:name w:val="Footer Char"/>
    <w:basedOn w:val="DefaultParagraphFont"/>
    <w:link w:val="Footer"/>
    <w:uiPriority w:val="99"/>
    <w:rsid w:val="00624126"/>
    <w:rPr>
      <w:rFonts w:ascii="Arial" w:eastAsia="Arial" w:hAnsi="Arial" w:cs="Arial"/>
      <w:kern w:val="0"/>
      <w:lang w:val="el"/>
      <w14:ligatures w14:val="none"/>
    </w:rPr>
  </w:style>
  <w:style w:type="table" w:styleId="TableGrid">
    <w:name w:val="Table Grid"/>
    <w:basedOn w:val="TableNormal"/>
    <w:uiPriority w:val="39"/>
    <w:rsid w:val="00624126"/>
    <w:pPr>
      <w:spacing w:after="0" w:line="240" w:lineRule="auto"/>
    </w:pPr>
    <w:rPr>
      <w:rFonts w:ascii="Arial" w:eastAsia="Arial" w:hAnsi="Arial" w:cs="Arial"/>
      <w:kern w:val="0"/>
      <w:lang w:val="e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24126"/>
    <w:rPr>
      <w:i/>
      <w:iCs/>
    </w:rPr>
  </w:style>
  <w:style w:type="character" w:styleId="UnresolvedMention">
    <w:name w:val="Unresolved Mention"/>
    <w:basedOn w:val="DefaultParagraphFont"/>
    <w:uiPriority w:val="99"/>
    <w:semiHidden/>
    <w:unhideWhenUsed/>
    <w:rsid w:val="00E310E4"/>
    <w:rPr>
      <w:color w:val="605E5C"/>
      <w:shd w:val="clear" w:color="auto" w:fill="E1DFDD"/>
    </w:rPr>
  </w:style>
  <w:style w:type="paragraph" w:styleId="ListParagraph">
    <w:name w:val="List Paragraph"/>
    <w:basedOn w:val="Normal"/>
    <w:uiPriority w:val="34"/>
    <w:qFormat/>
    <w:rsid w:val="009149B9"/>
    <w:pPr>
      <w:ind w:left="720"/>
      <w:contextualSpacing/>
    </w:pPr>
  </w:style>
  <w:style w:type="paragraph" w:styleId="EndnoteText">
    <w:name w:val="endnote text"/>
    <w:basedOn w:val="Normal"/>
    <w:link w:val="EndnoteTextChar"/>
    <w:uiPriority w:val="99"/>
    <w:semiHidden/>
    <w:unhideWhenUsed/>
    <w:rsid w:val="003828B3"/>
    <w:pPr>
      <w:spacing w:line="240" w:lineRule="auto"/>
    </w:pPr>
    <w:rPr>
      <w:sz w:val="20"/>
      <w:szCs w:val="20"/>
    </w:rPr>
  </w:style>
  <w:style w:type="character" w:customStyle="1" w:styleId="EndnoteTextChar">
    <w:name w:val="Endnote Text Char"/>
    <w:basedOn w:val="DefaultParagraphFont"/>
    <w:link w:val="EndnoteText"/>
    <w:uiPriority w:val="99"/>
    <w:semiHidden/>
    <w:rsid w:val="003828B3"/>
    <w:rPr>
      <w:rFonts w:ascii="Arial" w:eastAsia="Arial" w:hAnsi="Arial" w:cs="Arial"/>
      <w:kern w:val="0"/>
      <w:sz w:val="20"/>
      <w:szCs w:val="20"/>
      <w:lang w:val="el"/>
      <w14:ligatures w14:val="none"/>
    </w:rPr>
  </w:style>
  <w:style w:type="character" w:styleId="EndnoteReference">
    <w:name w:val="endnote reference"/>
    <w:basedOn w:val="DefaultParagraphFont"/>
    <w:uiPriority w:val="99"/>
    <w:semiHidden/>
    <w:unhideWhenUsed/>
    <w:rsid w:val="003828B3"/>
    <w:rPr>
      <w:vertAlign w:val="superscript"/>
    </w:rPr>
  </w:style>
  <w:style w:type="character" w:customStyle="1" w:styleId="Heading2Char">
    <w:name w:val="Heading 2 Char"/>
    <w:basedOn w:val="DefaultParagraphFont"/>
    <w:link w:val="Heading2"/>
    <w:uiPriority w:val="9"/>
    <w:rsid w:val="00ED1C1E"/>
    <w:rPr>
      <w:rFonts w:asciiTheme="majorHAnsi" w:eastAsiaTheme="majorEastAsia" w:hAnsiTheme="majorHAnsi" w:cstheme="majorHAnsi"/>
      <w:color w:val="0070C0"/>
      <w:kern w:val="0"/>
      <w:sz w:val="28"/>
      <w:szCs w:val="24"/>
      <w14:ligatures w14:val="none"/>
    </w:rPr>
  </w:style>
  <w:style w:type="character" w:customStyle="1" w:styleId="Heading3Char">
    <w:name w:val="Heading 3 Char"/>
    <w:basedOn w:val="DefaultParagraphFont"/>
    <w:link w:val="Heading3"/>
    <w:uiPriority w:val="9"/>
    <w:rsid w:val="000C6C37"/>
    <w:rPr>
      <w:rFonts w:asciiTheme="majorHAnsi" w:eastAsiaTheme="majorEastAsia" w:hAnsiTheme="majorHAnsi" w:cstheme="majorBidi"/>
      <w:i/>
      <w:iCs/>
      <w:color w:val="0070C0"/>
      <w:kern w:val="0"/>
      <w:lang w:val="el-GR"/>
      <w14:ligatures w14:val="none"/>
    </w:rPr>
  </w:style>
  <w:style w:type="paragraph" w:styleId="TOC2">
    <w:name w:val="toc 2"/>
    <w:basedOn w:val="Normal"/>
    <w:next w:val="Normal"/>
    <w:autoRedefine/>
    <w:uiPriority w:val="39"/>
    <w:unhideWhenUsed/>
    <w:rsid w:val="00CB164C"/>
    <w:pPr>
      <w:spacing w:after="100"/>
      <w:ind w:left="220"/>
    </w:pPr>
  </w:style>
  <w:style w:type="character" w:styleId="PlaceholderText">
    <w:name w:val="Placeholder Text"/>
    <w:basedOn w:val="DefaultParagraphFont"/>
    <w:uiPriority w:val="99"/>
    <w:semiHidden/>
    <w:rsid w:val="00843F29"/>
    <w:rPr>
      <w:color w:val="666666"/>
    </w:rPr>
  </w:style>
  <w:style w:type="paragraph" w:styleId="NormalWeb">
    <w:name w:val="Normal (Web)"/>
    <w:basedOn w:val="Normal"/>
    <w:uiPriority w:val="99"/>
    <w:unhideWhenUsed/>
    <w:rsid w:val="00B80605"/>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eading4Char">
    <w:name w:val="Heading 4 Char"/>
    <w:basedOn w:val="DefaultParagraphFont"/>
    <w:link w:val="Heading4"/>
    <w:uiPriority w:val="9"/>
    <w:rsid w:val="00FA7BB3"/>
    <w:rPr>
      <w:rFonts w:asciiTheme="majorHAnsi" w:eastAsiaTheme="majorEastAsia" w:hAnsiTheme="majorHAnsi" w:cstheme="majorBidi"/>
      <w:i/>
      <w:iCs/>
      <w:color w:val="2F5496" w:themeColor="accent1" w:themeShade="BF"/>
      <w:kern w:val="0"/>
      <w:lang w:val="el"/>
      <w14:ligatures w14:val="none"/>
    </w:rPr>
  </w:style>
  <w:style w:type="character" w:customStyle="1" w:styleId="Heading5Char">
    <w:name w:val="Heading 5 Char"/>
    <w:basedOn w:val="DefaultParagraphFont"/>
    <w:link w:val="Heading5"/>
    <w:uiPriority w:val="9"/>
    <w:rsid w:val="000E0F0F"/>
    <w:rPr>
      <w:rFonts w:asciiTheme="majorHAnsi" w:eastAsiaTheme="majorEastAsia" w:hAnsiTheme="majorHAnsi" w:cstheme="majorBidi"/>
      <w:color w:val="2F5496" w:themeColor="accent1" w:themeShade="BF"/>
      <w:kern w:val="0"/>
      <w:lang w:val="el"/>
      <w14:ligatures w14:val="none"/>
    </w:rPr>
  </w:style>
  <w:style w:type="paragraph" w:styleId="TOC3">
    <w:name w:val="toc 3"/>
    <w:basedOn w:val="Normal"/>
    <w:next w:val="Normal"/>
    <w:autoRedefine/>
    <w:uiPriority w:val="39"/>
    <w:unhideWhenUsed/>
    <w:rsid w:val="00BD003A"/>
    <w:pPr>
      <w:spacing w:after="100"/>
      <w:ind w:left="440"/>
    </w:pPr>
  </w:style>
  <w:style w:type="character" w:styleId="FollowedHyperlink">
    <w:name w:val="FollowedHyperlink"/>
    <w:basedOn w:val="DefaultParagraphFont"/>
    <w:uiPriority w:val="99"/>
    <w:semiHidden/>
    <w:unhideWhenUsed/>
    <w:rsid w:val="00944B45"/>
    <w:rPr>
      <w:color w:val="954F72" w:themeColor="followedHyperlink"/>
      <w:u w:val="single"/>
    </w:rPr>
  </w:style>
  <w:style w:type="paragraph" w:styleId="Header">
    <w:name w:val="header"/>
    <w:basedOn w:val="Normal"/>
    <w:link w:val="HeaderChar"/>
    <w:uiPriority w:val="99"/>
    <w:unhideWhenUsed/>
    <w:rsid w:val="001D685F"/>
    <w:pPr>
      <w:tabs>
        <w:tab w:val="center" w:pos="4680"/>
        <w:tab w:val="right" w:pos="9360"/>
      </w:tabs>
      <w:spacing w:line="240" w:lineRule="auto"/>
    </w:pPr>
  </w:style>
  <w:style w:type="character" w:customStyle="1" w:styleId="HeaderChar">
    <w:name w:val="Header Char"/>
    <w:basedOn w:val="DefaultParagraphFont"/>
    <w:link w:val="Header"/>
    <w:uiPriority w:val="99"/>
    <w:rsid w:val="001D685F"/>
    <w:rPr>
      <w:rFonts w:ascii="Arial" w:eastAsia="Arial" w:hAnsi="Arial" w:cs="Arial"/>
      <w:kern w:val="0"/>
      <w:lang w:val="el"/>
      <w14:ligatures w14:val="none"/>
    </w:rPr>
  </w:style>
  <w:style w:type="character" w:styleId="Strong">
    <w:name w:val="Strong"/>
    <w:basedOn w:val="DefaultParagraphFont"/>
    <w:uiPriority w:val="22"/>
    <w:qFormat/>
    <w:rsid w:val="003D10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99550">
      <w:bodyDiv w:val="1"/>
      <w:marLeft w:val="0"/>
      <w:marRight w:val="0"/>
      <w:marTop w:val="0"/>
      <w:marBottom w:val="0"/>
      <w:divBdr>
        <w:top w:val="none" w:sz="0" w:space="0" w:color="auto"/>
        <w:left w:val="none" w:sz="0" w:space="0" w:color="auto"/>
        <w:bottom w:val="none" w:sz="0" w:space="0" w:color="auto"/>
        <w:right w:val="none" w:sz="0" w:space="0" w:color="auto"/>
      </w:divBdr>
      <w:divsChild>
        <w:div w:id="1442988207">
          <w:marLeft w:val="0"/>
          <w:marRight w:val="0"/>
          <w:marTop w:val="0"/>
          <w:marBottom w:val="0"/>
          <w:divBdr>
            <w:top w:val="none" w:sz="0" w:space="0" w:color="auto"/>
            <w:left w:val="none" w:sz="0" w:space="0" w:color="auto"/>
            <w:bottom w:val="none" w:sz="0" w:space="0" w:color="auto"/>
            <w:right w:val="none" w:sz="0" w:space="0" w:color="auto"/>
          </w:divBdr>
          <w:divsChild>
            <w:div w:id="393311679">
              <w:marLeft w:val="0"/>
              <w:marRight w:val="0"/>
              <w:marTop w:val="0"/>
              <w:marBottom w:val="0"/>
              <w:divBdr>
                <w:top w:val="none" w:sz="0" w:space="0" w:color="auto"/>
                <w:left w:val="none" w:sz="0" w:space="0" w:color="auto"/>
                <w:bottom w:val="none" w:sz="0" w:space="0" w:color="auto"/>
                <w:right w:val="none" w:sz="0" w:space="0" w:color="auto"/>
              </w:divBdr>
              <w:divsChild>
                <w:div w:id="81638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5487">
      <w:bodyDiv w:val="1"/>
      <w:marLeft w:val="0"/>
      <w:marRight w:val="0"/>
      <w:marTop w:val="0"/>
      <w:marBottom w:val="0"/>
      <w:divBdr>
        <w:top w:val="none" w:sz="0" w:space="0" w:color="auto"/>
        <w:left w:val="none" w:sz="0" w:space="0" w:color="auto"/>
        <w:bottom w:val="none" w:sz="0" w:space="0" w:color="auto"/>
        <w:right w:val="none" w:sz="0" w:space="0" w:color="auto"/>
      </w:divBdr>
      <w:divsChild>
        <w:div w:id="347415111">
          <w:marLeft w:val="0"/>
          <w:marRight w:val="0"/>
          <w:marTop w:val="0"/>
          <w:marBottom w:val="0"/>
          <w:divBdr>
            <w:top w:val="none" w:sz="0" w:space="0" w:color="auto"/>
            <w:left w:val="none" w:sz="0" w:space="0" w:color="auto"/>
            <w:bottom w:val="none" w:sz="0" w:space="0" w:color="auto"/>
            <w:right w:val="none" w:sz="0" w:space="0" w:color="auto"/>
          </w:divBdr>
          <w:divsChild>
            <w:div w:id="14353282">
              <w:marLeft w:val="0"/>
              <w:marRight w:val="0"/>
              <w:marTop w:val="0"/>
              <w:marBottom w:val="0"/>
              <w:divBdr>
                <w:top w:val="none" w:sz="0" w:space="0" w:color="auto"/>
                <w:left w:val="none" w:sz="0" w:space="0" w:color="auto"/>
                <w:bottom w:val="none" w:sz="0" w:space="0" w:color="auto"/>
                <w:right w:val="none" w:sz="0" w:space="0" w:color="auto"/>
              </w:divBdr>
            </w:div>
            <w:div w:id="41174007">
              <w:marLeft w:val="0"/>
              <w:marRight w:val="0"/>
              <w:marTop w:val="0"/>
              <w:marBottom w:val="0"/>
              <w:divBdr>
                <w:top w:val="none" w:sz="0" w:space="0" w:color="auto"/>
                <w:left w:val="none" w:sz="0" w:space="0" w:color="auto"/>
                <w:bottom w:val="none" w:sz="0" w:space="0" w:color="auto"/>
                <w:right w:val="none" w:sz="0" w:space="0" w:color="auto"/>
              </w:divBdr>
            </w:div>
            <w:div w:id="41908015">
              <w:marLeft w:val="0"/>
              <w:marRight w:val="0"/>
              <w:marTop w:val="0"/>
              <w:marBottom w:val="0"/>
              <w:divBdr>
                <w:top w:val="none" w:sz="0" w:space="0" w:color="auto"/>
                <w:left w:val="none" w:sz="0" w:space="0" w:color="auto"/>
                <w:bottom w:val="none" w:sz="0" w:space="0" w:color="auto"/>
                <w:right w:val="none" w:sz="0" w:space="0" w:color="auto"/>
              </w:divBdr>
            </w:div>
            <w:div w:id="72899561">
              <w:marLeft w:val="0"/>
              <w:marRight w:val="0"/>
              <w:marTop w:val="0"/>
              <w:marBottom w:val="0"/>
              <w:divBdr>
                <w:top w:val="none" w:sz="0" w:space="0" w:color="auto"/>
                <w:left w:val="none" w:sz="0" w:space="0" w:color="auto"/>
                <w:bottom w:val="none" w:sz="0" w:space="0" w:color="auto"/>
                <w:right w:val="none" w:sz="0" w:space="0" w:color="auto"/>
              </w:divBdr>
            </w:div>
            <w:div w:id="80571805">
              <w:marLeft w:val="0"/>
              <w:marRight w:val="0"/>
              <w:marTop w:val="0"/>
              <w:marBottom w:val="0"/>
              <w:divBdr>
                <w:top w:val="none" w:sz="0" w:space="0" w:color="auto"/>
                <w:left w:val="none" w:sz="0" w:space="0" w:color="auto"/>
                <w:bottom w:val="none" w:sz="0" w:space="0" w:color="auto"/>
                <w:right w:val="none" w:sz="0" w:space="0" w:color="auto"/>
              </w:divBdr>
            </w:div>
            <w:div w:id="86585156">
              <w:marLeft w:val="0"/>
              <w:marRight w:val="0"/>
              <w:marTop w:val="0"/>
              <w:marBottom w:val="0"/>
              <w:divBdr>
                <w:top w:val="none" w:sz="0" w:space="0" w:color="auto"/>
                <w:left w:val="none" w:sz="0" w:space="0" w:color="auto"/>
                <w:bottom w:val="none" w:sz="0" w:space="0" w:color="auto"/>
                <w:right w:val="none" w:sz="0" w:space="0" w:color="auto"/>
              </w:divBdr>
            </w:div>
            <w:div w:id="139544350">
              <w:marLeft w:val="0"/>
              <w:marRight w:val="0"/>
              <w:marTop w:val="0"/>
              <w:marBottom w:val="0"/>
              <w:divBdr>
                <w:top w:val="none" w:sz="0" w:space="0" w:color="auto"/>
                <w:left w:val="none" w:sz="0" w:space="0" w:color="auto"/>
                <w:bottom w:val="none" w:sz="0" w:space="0" w:color="auto"/>
                <w:right w:val="none" w:sz="0" w:space="0" w:color="auto"/>
              </w:divBdr>
            </w:div>
            <w:div w:id="148524404">
              <w:marLeft w:val="0"/>
              <w:marRight w:val="0"/>
              <w:marTop w:val="0"/>
              <w:marBottom w:val="0"/>
              <w:divBdr>
                <w:top w:val="none" w:sz="0" w:space="0" w:color="auto"/>
                <w:left w:val="none" w:sz="0" w:space="0" w:color="auto"/>
                <w:bottom w:val="none" w:sz="0" w:space="0" w:color="auto"/>
                <w:right w:val="none" w:sz="0" w:space="0" w:color="auto"/>
              </w:divBdr>
            </w:div>
            <w:div w:id="166992047">
              <w:marLeft w:val="0"/>
              <w:marRight w:val="0"/>
              <w:marTop w:val="0"/>
              <w:marBottom w:val="0"/>
              <w:divBdr>
                <w:top w:val="none" w:sz="0" w:space="0" w:color="auto"/>
                <w:left w:val="none" w:sz="0" w:space="0" w:color="auto"/>
                <w:bottom w:val="none" w:sz="0" w:space="0" w:color="auto"/>
                <w:right w:val="none" w:sz="0" w:space="0" w:color="auto"/>
              </w:divBdr>
            </w:div>
            <w:div w:id="224880816">
              <w:marLeft w:val="0"/>
              <w:marRight w:val="0"/>
              <w:marTop w:val="0"/>
              <w:marBottom w:val="0"/>
              <w:divBdr>
                <w:top w:val="none" w:sz="0" w:space="0" w:color="auto"/>
                <w:left w:val="none" w:sz="0" w:space="0" w:color="auto"/>
                <w:bottom w:val="none" w:sz="0" w:space="0" w:color="auto"/>
                <w:right w:val="none" w:sz="0" w:space="0" w:color="auto"/>
              </w:divBdr>
            </w:div>
            <w:div w:id="284387295">
              <w:marLeft w:val="0"/>
              <w:marRight w:val="0"/>
              <w:marTop w:val="0"/>
              <w:marBottom w:val="0"/>
              <w:divBdr>
                <w:top w:val="none" w:sz="0" w:space="0" w:color="auto"/>
                <w:left w:val="none" w:sz="0" w:space="0" w:color="auto"/>
                <w:bottom w:val="none" w:sz="0" w:space="0" w:color="auto"/>
                <w:right w:val="none" w:sz="0" w:space="0" w:color="auto"/>
              </w:divBdr>
            </w:div>
            <w:div w:id="311368965">
              <w:marLeft w:val="0"/>
              <w:marRight w:val="0"/>
              <w:marTop w:val="0"/>
              <w:marBottom w:val="0"/>
              <w:divBdr>
                <w:top w:val="none" w:sz="0" w:space="0" w:color="auto"/>
                <w:left w:val="none" w:sz="0" w:space="0" w:color="auto"/>
                <w:bottom w:val="none" w:sz="0" w:space="0" w:color="auto"/>
                <w:right w:val="none" w:sz="0" w:space="0" w:color="auto"/>
              </w:divBdr>
            </w:div>
            <w:div w:id="321010773">
              <w:marLeft w:val="0"/>
              <w:marRight w:val="0"/>
              <w:marTop w:val="0"/>
              <w:marBottom w:val="0"/>
              <w:divBdr>
                <w:top w:val="none" w:sz="0" w:space="0" w:color="auto"/>
                <w:left w:val="none" w:sz="0" w:space="0" w:color="auto"/>
                <w:bottom w:val="none" w:sz="0" w:space="0" w:color="auto"/>
                <w:right w:val="none" w:sz="0" w:space="0" w:color="auto"/>
              </w:divBdr>
            </w:div>
            <w:div w:id="372996468">
              <w:marLeft w:val="0"/>
              <w:marRight w:val="0"/>
              <w:marTop w:val="0"/>
              <w:marBottom w:val="0"/>
              <w:divBdr>
                <w:top w:val="none" w:sz="0" w:space="0" w:color="auto"/>
                <w:left w:val="none" w:sz="0" w:space="0" w:color="auto"/>
                <w:bottom w:val="none" w:sz="0" w:space="0" w:color="auto"/>
                <w:right w:val="none" w:sz="0" w:space="0" w:color="auto"/>
              </w:divBdr>
            </w:div>
            <w:div w:id="398330694">
              <w:marLeft w:val="0"/>
              <w:marRight w:val="0"/>
              <w:marTop w:val="0"/>
              <w:marBottom w:val="0"/>
              <w:divBdr>
                <w:top w:val="none" w:sz="0" w:space="0" w:color="auto"/>
                <w:left w:val="none" w:sz="0" w:space="0" w:color="auto"/>
                <w:bottom w:val="none" w:sz="0" w:space="0" w:color="auto"/>
                <w:right w:val="none" w:sz="0" w:space="0" w:color="auto"/>
              </w:divBdr>
            </w:div>
            <w:div w:id="429469815">
              <w:marLeft w:val="0"/>
              <w:marRight w:val="0"/>
              <w:marTop w:val="0"/>
              <w:marBottom w:val="0"/>
              <w:divBdr>
                <w:top w:val="none" w:sz="0" w:space="0" w:color="auto"/>
                <w:left w:val="none" w:sz="0" w:space="0" w:color="auto"/>
                <w:bottom w:val="none" w:sz="0" w:space="0" w:color="auto"/>
                <w:right w:val="none" w:sz="0" w:space="0" w:color="auto"/>
              </w:divBdr>
            </w:div>
            <w:div w:id="436289242">
              <w:marLeft w:val="0"/>
              <w:marRight w:val="0"/>
              <w:marTop w:val="0"/>
              <w:marBottom w:val="0"/>
              <w:divBdr>
                <w:top w:val="none" w:sz="0" w:space="0" w:color="auto"/>
                <w:left w:val="none" w:sz="0" w:space="0" w:color="auto"/>
                <w:bottom w:val="none" w:sz="0" w:space="0" w:color="auto"/>
                <w:right w:val="none" w:sz="0" w:space="0" w:color="auto"/>
              </w:divBdr>
            </w:div>
            <w:div w:id="571889109">
              <w:marLeft w:val="0"/>
              <w:marRight w:val="0"/>
              <w:marTop w:val="0"/>
              <w:marBottom w:val="0"/>
              <w:divBdr>
                <w:top w:val="none" w:sz="0" w:space="0" w:color="auto"/>
                <w:left w:val="none" w:sz="0" w:space="0" w:color="auto"/>
                <w:bottom w:val="none" w:sz="0" w:space="0" w:color="auto"/>
                <w:right w:val="none" w:sz="0" w:space="0" w:color="auto"/>
              </w:divBdr>
            </w:div>
            <w:div w:id="639578314">
              <w:marLeft w:val="0"/>
              <w:marRight w:val="0"/>
              <w:marTop w:val="0"/>
              <w:marBottom w:val="0"/>
              <w:divBdr>
                <w:top w:val="none" w:sz="0" w:space="0" w:color="auto"/>
                <w:left w:val="none" w:sz="0" w:space="0" w:color="auto"/>
                <w:bottom w:val="none" w:sz="0" w:space="0" w:color="auto"/>
                <w:right w:val="none" w:sz="0" w:space="0" w:color="auto"/>
              </w:divBdr>
            </w:div>
            <w:div w:id="687171778">
              <w:marLeft w:val="0"/>
              <w:marRight w:val="0"/>
              <w:marTop w:val="0"/>
              <w:marBottom w:val="0"/>
              <w:divBdr>
                <w:top w:val="none" w:sz="0" w:space="0" w:color="auto"/>
                <w:left w:val="none" w:sz="0" w:space="0" w:color="auto"/>
                <w:bottom w:val="none" w:sz="0" w:space="0" w:color="auto"/>
                <w:right w:val="none" w:sz="0" w:space="0" w:color="auto"/>
              </w:divBdr>
            </w:div>
            <w:div w:id="705064396">
              <w:marLeft w:val="0"/>
              <w:marRight w:val="0"/>
              <w:marTop w:val="0"/>
              <w:marBottom w:val="0"/>
              <w:divBdr>
                <w:top w:val="none" w:sz="0" w:space="0" w:color="auto"/>
                <w:left w:val="none" w:sz="0" w:space="0" w:color="auto"/>
                <w:bottom w:val="none" w:sz="0" w:space="0" w:color="auto"/>
                <w:right w:val="none" w:sz="0" w:space="0" w:color="auto"/>
              </w:divBdr>
            </w:div>
            <w:div w:id="708069729">
              <w:marLeft w:val="0"/>
              <w:marRight w:val="0"/>
              <w:marTop w:val="0"/>
              <w:marBottom w:val="0"/>
              <w:divBdr>
                <w:top w:val="none" w:sz="0" w:space="0" w:color="auto"/>
                <w:left w:val="none" w:sz="0" w:space="0" w:color="auto"/>
                <w:bottom w:val="none" w:sz="0" w:space="0" w:color="auto"/>
                <w:right w:val="none" w:sz="0" w:space="0" w:color="auto"/>
              </w:divBdr>
            </w:div>
            <w:div w:id="728771970">
              <w:marLeft w:val="0"/>
              <w:marRight w:val="0"/>
              <w:marTop w:val="0"/>
              <w:marBottom w:val="0"/>
              <w:divBdr>
                <w:top w:val="none" w:sz="0" w:space="0" w:color="auto"/>
                <w:left w:val="none" w:sz="0" w:space="0" w:color="auto"/>
                <w:bottom w:val="none" w:sz="0" w:space="0" w:color="auto"/>
                <w:right w:val="none" w:sz="0" w:space="0" w:color="auto"/>
              </w:divBdr>
            </w:div>
            <w:div w:id="825127187">
              <w:marLeft w:val="0"/>
              <w:marRight w:val="0"/>
              <w:marTop w:val="0"/>
              <w:marBottom w:val="0"/>
              <w:divBdr>
                <w:top w:val="none" w:sz="0" w:space="0" w:color="auto"/>
                <w:left w:val="none" w:sz="0" w:space="0" w:color="auto"/>
                <w:bottom w:val="none" w:sz="0" w:space="0" w:color="auto"/>
                <w:right w:val="none" w:sz="0" w:space="0" w:color="auto"/>
              </w:divBdr>
            </w:div>
            <w:div w:id="894778240">
              <w:marLeft w:val="0"/>
              <w:marRight w:val="0"/>
              <w:marTop w:val="0"/>
              <w:marBottom w:val="0"/>
              <w:divBdr>
                <w:top w:val="none" w:sz="0" w:space="0" w:color="auto"/>
                <w:left w:val="none" w:sz="0" w:space="0" w:color="auto"/>
                <w:bottom w:val="none" w:sz="0" w:space="0" w:color="auto"/>
                <w:right w:val="none" w:sz="0" w:space="0" w:color="auto"/>
              </w:divBdr>
            </w:div>
            <w:div w:id="981276438">
              <w:marLeft w:val="0"/>
              <w:marRight w:val="0"/>
              <w:marTop w:val="0"/>
              <w:marBottom w:val="0"/>
              <w:divBdr>
                <w:top w:val="none" w:sz="0" w:space="0" w:color="auto"/>
                <w:left w:val="none" w:sz="0" w:space="0" w:color="auto"/>
                <w:bottom w:val="none" w:sz="0" w:space="0" w:color="auto"/>
                <w:right w:val="none" w:sz="0" w:space="0" w:color="auto"/>
              </w:divBdr>
            </w:div>
            <w:div w:id="1091582521">
              <w:marLeft w:val="0"/>
              <w:marRight w:val="0"/>
              <w:marTop w:val="0"/>
              <w:marBottom w:val="0"/>
              <w:divBdr>
                <w:top w:val="none" w:sz="0" w:space="0" w:color="auto"/>
                <w:left w:val="none" w:sz="0" w:space="0" w:color="auto"/>
                <w:bottom w:val="none" w:sz="0" w:space="0" w:color="auto"/>
                <w:right w:val="none" w:sz="0" w:space="0" w:color="auto"/>
              </w:divBdr>
            </w:div>
            <w:div w:id="1102991997">
              <w:marLeft w:val="0"/>
              <w:marRight w:val="0"/>
              <w:marTop w:val="0"/>
              <w:marBottom w:val="0"/>
              <w:divBdr>
                <w:top w:val="none" w:sz="0" w:space="0" w:color="auto"/>
                <w:left w:val="none" w:sz="0" w:space="0" w:color="auto"/>
                <w:bottom w:val="none" w:sz="0" w:space="0" w:color="auto"/>
                <w:right w:val="none" w:sz="0" w:space="0" w:color="auto"/>
              </w:divBdr>
            </w:div>
            <w:div w:id="1128474045">
              <w:marLeft w:val="0"/>
              <w:marRight w:val="0"/>
              <w:marTop w:val="0"/>
              <w:marBottom w:val="0"/>
              <w:divBdr>
                <w:top w:val="none" w:sz="0" w:space="0" w:color="auto"/>
                <w:left w:val="none" w:sz="0" w:space="0" w:color="auto"/>
                <w:bottom w:val="none" w:sz="0" w:space="0" w:color="auto"/>
                <w:right w:val="none" w:sz="0" w:space="0" w:color="auto"/>
              </w:divBdr>
            </w:div>
            <w:div w:id="1140414584">
              <w:marLeft w:val="0"/>
              <w:marRight w:val="0"/>
              <w:marTop w:val="0"/>
              <w:marBottom w:val="0"/>
              <w:divBdr>
                <w:top w:val="none" w:sz="0" w:space="0" w:color="auto"/>
                <w:left w:val="none" w:sz="0" w:space="0" w:color="auto"/>
                <w:bottom w:val="none" w:sz="0" w:space="0" w:color="auto"/>
                <w:right w:val="none" w:sz="0" w:space="0" w:color="auto"/>
              </w:divBdr>
            </w:div>
            <w:div w:id="1233659026">
              <w:marLeft w:val="0"/>
              <w:marRight w:val="0"/>
              <w:marTop w:val="0"/>
              <w:marBottom w:val="0"/>
              <w:divBdr>
                <w:top w:val="none" w:sz="0" w:space="0" w:color="auto"/>
                <w:left w:val="none" w:sz="0" w:space="0" w:color="auto"/>
                <w:bottom w:val="none" w:sz="0" w:space="0" w:color="auto"/>
                <w:right w:val="none" w:sz="0" w:space="0" w:color="auto"/>
              </w:divBdr>
            </w:div>
            <w:div w:id="1291398496">
              <w:marLeft w:val="0"/>
              <w:marRight w:val="0"/>
              <w:marTop w:val="0"/>
              <w:marBottom w:val="0"/>
              <w:divBdr>
                <w:top w:val="none" w:sz="0" w:space="0" w:color="auto"/>
                <w:left w:val="none" w:sz="0" w:space="0" w:color="auto"/>
                <w:bottom w:val="none" w:sz="0" w:space="0" w:color="auto"/>
                <w:right w:val="none" w:sz="0" w:space="0" w:color="auto"/>
              </w:divBdr>
            </w:div>
            <w:div w:id="1324554579">
              <w:marLeft w:val="0"/>
              <w:marRight w:val="0"/>
              <w:marTop w:val="0"/>
              <w:marBottom w:val="0"/>
              <w:divBdr>
                <w:top w:val="none" w:sz="0" w:space="0" w:color="auto"/>
                <w:left w:val="none" w:sz="0" w:space="0" w:color="auto"/>
                <w:bottom w:val="none" w:sz="0" w:space="0" w:color="auto"/>
                <w:right w:val="none" w:sz="0" w:space="0" w:color="auto"/>
              </w:divBdr>
            </w:div>
            <w:div w:id="1353652979">
              <w:marLeft w:val="0"/>
              <w:marRight w:val="0"/>
              <w:marTop w:val="0"/>
              <w:marBottom w:val="0"/>
              <w:divBdr>
                <w:top w:val="none" w:sz="0" w:space="0" w:color="auto"/>
                <w:left w:val="none" w:sz="0" w:space="0" w:color="auto"/>
                <w:bottom w:val="none" w:sz="0" w:space="0" w:color="auto"/>
                <w:right w:val="none" w:sz="0" w:space="0" w:color="auto"/>
              </w:divBdr>
            </w:div>
            <w:div w:id="1376082659">
              <w:marLeft w:val="0"/>
              <w:marRight w:val="0"/>
              <w:marTop w:val="0"/>
              <w:marBottom w:val="0"/>
              <w:divBdr>
                <w:top w:val="none" w:sz="0" w:space="0" w:color="auto"/>
                <w:left w:val="none" w:sz="0" w:space="0" w:color="auto"/>
                <w:bottom w:val="none" w:sz="0" w:space="0" w:color="auto"/>
                <w:right w:val="none" w:sz="0" w:space="0" w:color="auto"/>
              </w:divBdr>
            </w:div>
            <w:div w:id="1397053023">
              <w:marLeft w:val="0"/>
              <w:marRight w:val="0"/>
              <w:marTop w:val="0"/>
              <w:marBottom w:val="0"/>
              <w:divBdr>
                <w:top w:val="none" w:sz="0" w:space="0" w:color="auto"/>
                <w:left w:val="none" w:sz="0" w:space="0" w:color="auto"/>
                <w:bottom w:val="none" w:sz="0" w:space="0" w:color="auto"/>
                <w:right w:val="none" w:sz="0" w:space="0" w:color="auto"/>
              </w:divBdr>
            </w:div>
            <w:div w:id="1423575228">
              <w:marLeft w:val="0"/>
              <w:marRight w:val="0"/>
              <w:marTop w:val="0"/>
              <w:marBottom w:val="0"/>
              <w:divBdr>
                <w:top w:val="none" w:sz="0" w:space="0" w:color="auto"/>
                <w:left w:val="none" w:sz="0" w:space="0" w:color="auto"/>
                <w:bottom w:val="none" w:sz="0" w:space="0" w:color="auto"/>
                <w:right w:val="none" w:sz="0" w:space="0" w:color="auto"/>
              </w:divBdr>
            </w:div>
            <w:div w:id="1432160365">
              <w:marLeft w:val="0"/>
              <w:marRight w:val="0"/>
              <w:marTop w:val="0"/>
              <w:marBottom w:val="0"/>
              <w:divBdr>
                <w:top w:val="none" w:sz="0" w:space="0" w:color="auto"/>
                <w:left w:val="none" w:sz="0" w:space="0" w:color="auto"/>
                <w:bottom w:val="none" w:sz="0" w:space="0" w:color="auto"/>
                <w:right w:val="none" w:sz="0" w:space="0" w:color="auto"/>
              </w:divBdr>
            </w:div>
            <w:div w:id="1463426420">
              <w:marLeft w:val="0"/>
              <w:marRight w:val="0"/>
              <w:marTop w:val="0"/>
              <w:marBottom w:val="0"/>
              <w:divBdr>
                <w:top w:val="none" w:sz="0" w:space="0" w:color="auto"/>
                <w:left w:val="none" w:sz="0" w:space="0" w:color="auto"/>
                <w:bottom w:val="none" w:sz="0" w:space="0" w:color="auto"/>
                <w:right w:val="none" w:sz="0" w:space="0" w:color="auto"/>
              </w:divBdr>
            </w:div>
            <w:div w:id="1467894082">
              <w:marLeft w:val="0"/>
              <w:marRight w:val="0"/>
              <w:marTop w:val="0"/>
              <w:marBottom w:val="0"/>
              <w:divBdr>
                <w:top w:val="none" w:sz="0" w:space="0" w:color="auto"/>
                <w:left w:val="none" w:sz="0" w:space="0" w:color="auto"/>
                <w:bottom w:val="none" w:sz="0" w:space="0" w:color="auto"/>
                <w:right w:val="none" w:sz="0" w:space="0" w:color="auto"/>
              </w:divBdr>
            </w:div>
            <w:div w:id="1487042861">
              <w:marLeft w:val="0"/>
              <w:marRight w:val="0"/>
              <w:marTop w:val="0"/>
              <w:marBottom w:val="0"/>
              <w:divBdr>
                <w:top w:val="none" w:sz="0" w:space="0" w:color="auto"/>
                <w:left w:val="none" w:sz="0" w:space="0" w:color="auto"/>
                <w:bottom w:val="none" w:sz="0" w:space="0" w:color="auto"/>
                <w:right w:val="none" w:sz="0" w:space="0" w:color="auto"/>
              </w:divBdr>
            </w:div>
            <w:div w:id="1487436213">
              <w:marLeft w:val="0"/>
              <w:marRight w:val="0"/>
              <w:marTop w:val="0"/>
              <w:marBottom w:val="0"/>
              <w:divBdr>
                <w:top w:val="none" w:sz="0" w:space="0" w:color="auto"/>
                <w:left w:val="none" w:sz="0" w:space="0" w:color="auto"/>
                <w:bottom w:val="none" w:sz="0" w:space="0" w:color="auto"/>
                <w:right w:val="none" w:sz="0" w:space="0" w:color="auto"/>
              </w:divBdr>
            </w:div>
            <w:div w:id="1503425656">
              <w:marLeft w:val="0"/>
              <w:marRight w:val="0"/>
              <w:marTop w:val="0"/>
              <w:marBottom w:val="0"/>
              <w:divBdr>
                <w:top w:val="none" w:sz="0" w:space="0" w:color="auto"/>
                <w:left w:val="none" w:sz="0" w:space="0" w:color="auto"/>
                <w:bottom w:val="none" w:sz="0" w:space="0" w:color="auto"/>
                <w:right w:val="none" w:sz="0" w:space="0" w:color="auto"/>
              </w:divBdr>
            </w:div>
            <w:div w:id="1563100555">
              <w:marLeft w:val="0"/>
              <w:marRight w:val="0"/>
              <w:marTop w:val="0"/>
              <w:marBottom w:val="0"/>
              <w:divBdr>
                <w:top w:val="none" w:sz="0" w:space="0" w:color="auto"/>
                <w:left w:val="none" w:sz="0" w:space="0" w:color="auto"/>
                <w:bottom w:val="none" w:sz="0" w:space="0" w:color="auto"/>
                <w:right w:val="none" w:sz="0" w:space="0" w:color="auto"/>
              </w:divBdr>
            </w:div>
            <w:div w:id="1684940439">
              <w:marLeft w:val="0"/>
              <w:marRight w:val="0"/>
              <w:marTop w:val="0"/>
              <w:marBottom w:val="0"/>
              <w:divBdr>
                <w:top w:val="none" w:sz="0" w:space="0" w:color="auto"/>
                <w:left w:val="none" w:sz="0" w:space="0" w:color="auto"/>
                <w:bottom w:val="none" w:sz="0" w:space="0" w:color="auto"/>
                <w:right w:val="none" w:sz="0" w:space="0" w:color="auto"/>
              </w:divBdr>
            </w:div>
            <w:div w:id="1798450774">
              <w:marLeft w:val="0"/>
              <w:marRight w:val="0"/>
              <w:marTop w:val="0"/>
              <w:marBottom w:val="0"/>
              <w:divBdr>
                <w:top w:val="none" w:sz="0" w:space="0" w:color="auto"/>
                <w:left w:val="none" w:sz="0" w:space="0" w:color="auto"/>
                <w:bottom w:val="none" w:sz="0" w:space="0" w:color="auto"/>
                <w:right w:val="none" w:sz="0" w:space="0" w:color="auto"/>
              </w:divBdr>
            </w:div>
            <w:div w:id="1849370600">
              <w:marLeft w:val="0"/>
              <w:marRight w:val="0"/>
              <w:marTop w:val="0"/>
              <w:marBottom w:val="0"/>
              <w:divBdr>
                <w:top w:val="none" w:sz="0" w:space="0" w:color="auto"/>
                <w:left w:val="none" w:sz="0" w:space="0" w:color="auto"/>
                <w:bottom w:val="none" w:sz="0" w:space="0" w:color="auto"/>
                <w:right w:val="none" w:sz="0" w:space="0" w:color="auto"/>
              </w:divBdr>
            </w:div>
            <w:div w:id="1892837382">
              <w:marLeft w:val="0"/>
              <w:marRight w:val="0"/>
              <w:marTop w:val="0"/>
              <w:marBottom w:val="0"/>
              <w:divBdr>
                <w:top w:val="none" w:sz="0" w:space="0" w:color="auto"/>
                <w:left w:val="none" w:sz="0" w:space="0" w:color="auto"/>
                <w:bottom w:val="none" w:sz="0" w:space="0" w:color="auto"/>
                <w:right w:val="none" w:sz="0" w:space="0" w:color="auto"/>
              </w:divBdr>
            </w:div>
            <w:div w:id="1994603284">
              <w:marLeft w:val="0"/>
              <w:marRight w:val="0"/>
              <w:marTop w:val="0"/>
              <w:marBottom w:val="0"/>
              <w:divBdr>
                <w:top w:val="none" w:sz="0" w:space="0" w:color="auto"/>
                <w:left w:val="none" w:sz="0" w:space="0" w:color="auto"/>
                <w:bottom w:val="none" w:sz="0" w:space="0" w:color="auto"/>
                <w:right w:val="none" w:sz="0" w:space="0" w:color="auto"/>
              </w:divBdr>
            </w:div>
            <w:div w:id="2005625631">
              <w:marLeft w:val="0"/>
              <w:marRight w:val="0"/>
              <w:marTop w:val="0"/>
              <w:marBottom w:val="0"/>
              <w:divBdr>
                <w:top w:val="none" w:sz="0" w:space="0" w:color="auto"/>
                <w:left w:val="none" w:sz="0" w:space="0" w:color="auto"/>
                <w:bottom w:val="none" w:sz="0" w:space="0" w:color="auto"/>
                <w:right w:val="none" w:sz="0" w:space="0" w:color="auto"/>
              </w:divBdr>
            </w:div>
            <w:div w:id="2019309879">
              <w:marLeft w:val="0"/>
              <w:marRight w:val="0"/>
              <w:marTop w:val="0"/>
              <w:marBottom w:val="0"/>
              <w:divBdr>
                <w:top w:val="none" w:sz="0" w:space="0" w:color="auto"/>
                <w:left w:val="none" w:sz="0" w:space="0" w:color="auto"/>
                <w:bottom w:val="none" w:sz="0" w:space="0" w:color="auto"/>
                <w:right w:val="none" w:sz="0" w:space="0" w:color="auto"/>
              </w:divBdr>
            </w:div>
            <w:div w:id="212149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8152">
      <w:bodyDiv w:val="1"/>
      <w:marLeft w:val="0"/>
      <w:marRight w:val="0"/>
      <w:marTop w:val="0"/>
      <w:marBottom w:val="0"/>
      <w:divBdr>
        <w:top w:val="none" w:sz="0" w:space="0" w:color="auto"/>
        <w:left w:val="none" w:sz="0" w:space="0" w:color="auto"/>
        <w:bottom w:val="none" w:sz="0" w:space="0" w:color="auto"/>
        <w:right w:val="none" w:sz="0" w:space="0" w:color="auto"/>
      </w:divBdr>
    </w:div>
    <w:div w:id="719287637">
      <w:bodyDiv w:val="1"/>
      <w:marLeft w:val="0"/>
      <w:marRight w:val="0"/>
      <w:marTop w:val="0"/>
      <w:marBottom w:val="0"/>
      <w:divBdr>
        <w:top w:val="none" w:sz="0" w:space="0" w:color="auto"/>
        <w:left w:val="none" w:sz="0" w:space="0" w:color="auto"/>
        <w:bottom w:val="none" w:sz="0" w:space="0" w:color="auto"/>
        <w:right w:val="none" w:sz="0" w:space="0" w:color="auto"/>
      </w:divBdr>
      <w:divsChild>
        <w:div w:id="1792897500">
          <w:marLeft w:val="0"/>
          <w:marRight w:val="0"/>
          <w:marTop w:val="0"/>
          <w:marBottom w:val="0"/>
          <w:divBdr>
            <w:top w:val="none" w:sz="0" w:space="0" w:color="auto"/>
            <w:left w:val="none" w:sz="0" w:space="0" w:color="auto"/>
            <w:bottom w:val="none" w:sz="0" w:space="0" w:color="auto"/>
            <w:right w:val="none" w:sz="0" w:space="0" w:color="auto"/>
          </w:divBdr>
          <w:divsChild>
            <w:div w:id="1808626255">
              <w:marLeft w:val="0"/>
              <w:marRight w:val="0"/>
              <w:marTop w:val="0"/>
              <w:marBottom w:val="0"/>
              <w:divBdr>
                <w:top w:val="none" w:sz="0" w:space="0" w:color="auto"/>
                <w:left w:val="none" w:sz="0" w:space="0" w:color="auto"/>
                <w:bottom w:val="none" w:sz="0" w:space="0" w:color="auto"/>
                <w:right w:val="none" w:sz="0" w:space="0" w:color="auto"/>
              </w:divBdr>
              <w:divsChild>
                <w:div w:id="4672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058216">
      <w:bodyDiv w:val="1"/>
      <w:marLeft w:val="0"/>
      <w:marRight w:val="0"/>
      <w:marTop w:val="0"/>
      <w:marBottom w:val="0"/>
      <w:divBdr>
        <w:top w:val="none" w:sz="0" w:space="0" w:color="auto"/>
        <w:left w:val="none" w:sz="0" w:space="0" w:color="auto"/>
        <w:bottom w:val="none" w:sz="0" w:space="0" w:color="auto"/>
        <w:right w:val="none" w:sz="0" w:space="0" w:color="auto"/>
      </w:divBdr>
    </w:div>
    <w:div w:id="857086724">
      <w:bodyDiv w:val="1"/>
      <w:marLeft w:val="0"/>
      <w:marRight w:val="0"/>
      <w:marTop w:val="0"/>
      <w:marBottom w:val="0"/>
      <w:divBdr>
        <w:top w:val="none" w:sz="0" w:space="0" w:color="auto"/>
        <w:left w:val="none" w:sz="0" w:space="0" w:color="auto"/>
        <w:bottom w:val="none" w:sz="0" w:space="0" w:color="auto"/>
        <w:right w:val="none" w:sz="0" w:space="0" w:color="auto"/>
      </w:divBdr>
    </w:div>
    <w:div w:id="892694102">
      <w:bodyDiv w:val="1"/>
      <w:marLeft w:val="0"/>
      <w:marRight w:val="0"/>
      <w:marTop w:val="0"/>
      <w:marBottom w:val="0"/>
      <w:divBdr>
        <w:top w:val="none" w:sz="0" w:space="0" w:color="auto"/>
        <w:left w:val="none" w:sz="0" w:space="0" w:color="auto"/>
        <w:bottom w:val="none" w:sz="0" w:space="0" w:color="auto"/>
        <w:right w:val="none" w:sz="0" w:space="0" w:color="auto"/>
      </w:divBdr>
    </w:div>
    <w:div w:id="928120950">
      <w:bodyDiv w:val="1"/>
      <w:marLeft w:val="0"/>
      <w:marRight w:val="0"/>
      <w:marTop w:val="0"/>
      <w:marBottom w:val="0"/>
      <w:divBdr>
        <w:top w:val="none" w:sz="0" w:space="0" w:color="auto"/>
        <w:left w:val="none" w:sz="0" w:space="0" w:color="auto"/>
        <w:bottom w:val="none" w:sz="0" w:space="0" w:color="auto"/>
        <w:right w:val="none" w:sz="0" w:space="0" w:color="auto"/>
      </w:divBdr>
    </w:div>
    <w:div w:id="935330444">
      <w:bodyDiv w:val="1"/>
      <w:marLeft w:val="0"/>
      <w:marRight w:val="0"/>
      <w:marTop w:val="0"/>
      <w:marBottom w:val="0"/>
      <w:divBdr>
        <w:top w:val="none" w:sz="0" w:space="0" w:color="auto"/>
        <w:left w:val="none" w:sz="0" w:space="0" w:color="auto"/>
        <w:bottom w:val="none" w:sz="0" w:space="0" w:color="auto"/>
        <w:right w:val="none" w:sz="0" w:space="0" w:color="auto"/>
      </w:divBdr>
    </w:div>
    <w:div w:id="1075203196">
      <w:bodyDiv w:val="1"/>
      <w:marLeft w:val="0"/>
      <w:marRight w:val="0"/>
      <w:marTop w:val="0"/>
      <w:marBottom w:val="0"/>
      <w:divBdr>
        <w:top w:val="none" w:sz="0" w:space="0" w:color="auto"/>
        <w:left w:val="none" w:sz="0" w:space="0" w:color="auto"/>
        <w:bottom w:val="none" w:sz="0" w:space="0" w:color="auto"/>
        <w:right w:val="none" w:sz="0" w:space="0" w:color="auto"/>
      </w:divBdr>
    </w:div>
    <w:div w:id="1108626310">
      <w:bodyDiv w:val="1"/>
      <w:marLeft w:val="0"/>
      <w:marRight w:val="0"/>
      <w:marTop w:val="0"/>
      <w:marBottom w:val="0"/>
      <w:divBdr>
        <w:top w:val="none" w:sz="0" w:space="0" w:color="auto"/>
        <w:left w:val="none" w:sz="0" w:space="0" w:color="auto"/>
        <w:bottom w:val="none" w:sz="0" w:space="0" w:color="auto"/>
        <w:right w:val="none" w:sz="0" w:space="0" w:color="auto"/>
      </w:divBdr>
      <w:divsChild>
        <w:div w:id="331227807">
          <w:marLeft w:val="0"/>
          <w:marRight w:val="0"/>
          <w:marTop w:val="0"/>
          <w:marBottom w:val="0"/>
          <w:divBdr>
            <w:top w:val="none" w:sz="0" w:space="0" w:color="auto"/>
            <w:left w:val="none" w:sz="0" w:space="0" w:color="auto"/>
            <w:bottom w:val="none" w:sz="0" w:space="0" w:color="auto"/>
            <w:right w:val="none" w:sz="0" w:space="0" w:color="auto"/>
          </w:divBdr>
          <w:divsChild>
            <w:div w:id="52437246">
              <w:marLeft w:val="0"/>
              <w:marRight w:val="0"/>
              <w:marTop w:val="0"/>
              <w:marBottom w:val="0"/>
              <w:divBdr>
                <w:top w:val="none" w:sz="0" w:space="0" w:color="auto"/>
                <w:left w:val="none" w:sz="0" w:space="0" w:color="auto"/>
                <w:bottom w:val="none" w:sz="0" w:space="0" w:color="auto"/>
                <w:right w:val="none" w:sz="0" w:space="0" w:color="auto"/>
              </w:divBdr>
            </w:div>
            <w:div w:id="166141187">
              <w:marLeft w:val="0"/>
              <w:marRight w:val="0"/>
              <w:marTop w:val="0"/>
              <w:marBottom w:val="0"/>
              <w:divBdr>
                <w:top w:val="none" w:sz="0" w:space="0" w:color="auto"/>
                <w:left w:val="none" w:sz="0" w:space="0" w:color="auto"/>
                <w:bottom w:val="none" w:sz="0" w:space="0" w:color="auto"/>
                <w:right w:val="none" w:sz="0" w:space="0" w:color="auto"/>
              </w:divBdr>
            </w:div>
            <w:div w:id="356391167">
              <w:marLeft w:val="0"/>
              <w:marRight w:val="0"/>
              <w:marTop w:val="0"/>
              <w:marBottom w:val="0"/>
              <w:divBdr>
                <w:top w:val="none" w:sz="0" w:space="0" w:color="auto"/>
                <w:left w:val="none" w:sz="0" w:space="0" w:color="auto"/>
                <w:bottom w:val="none" w:sz="0" w:space="0" w:color="auto"/>
                <w:right w:val="none" w:sz="0" w:space="0" w:color="auto"/>
              </w:divBdr>
            </w:div>
            <w:div w:id="367878538">
              <w:marLeft w:val="0"/>
              <w:marRight w:val="0"/>
              <w:marTop w:val="0"/>
              <w:marBottom w:val="0"/>
              <w:divBdr>
                <w:top w:val="none" w:sz="0" w:space="0" w:color="auto"/>
                <w:left w:val="none" w:sz="0" w:space="0" w:color="auto"/>
                <w:bottom w:val="none" w:sz="0" w:space="0" w:color="auto"/>
                <w:right w:val="none" w:sz="0" w:space="0" w:color="auto"/>
              </w:divBdr>
            </w:div>
            <w:div w:id="476529198">
              <w:marLeft w:val="0"/>
              <w:marRight w:val="0"/>
              <w:marTop w:val="0"/>
              <w:marBottom w:val="0"/>
              <w:divBdr>
                <w:top w:val="none" w:sz="0" w:space="0" w:color="auto"/>
                <w:left w:val="none" w:sz="0" w:space="0" w:color="auto"/>
                <w:bottom w:val="none" w:sz="0" w:space="0" w:color="auto"/>
                <w:right w:val="none" w:sz="0" w:space="0" w:color="auto"/>
              </w:divBdr>
            </w:div>
            <w:div w:id="1094011184">
              <w:marLeft w:val="0"/>
              <w:marRight w:val="0"/>
              <w:marTop w:val="0"/>
              <w:marBottom w:val="0"/>
              <w:divBdr>
                <w:top w:val="none" w:sz="0" w:space="0" w:color="auto"/>
                <w:left w:val="none" w:sz="0" w:space="0" w:color="auto"/>
                <w:bottom w:val="none" w:sz="0" w:space="0" w:color="auto"/>
                <w:right w:val="none" w:sz="0" w:space="0" w:color="auto"/>
              </w:divBdr>
            </w:div>
            <w:div w:id="1156191239">
              <w:marLeft w:val="0"/>
              <w:marRight w:val="0"/>
              <w:marTop w:val="0"/>
              <w:marBottom w:val="0"/>
              <w:divBdr>
                <w:top w:val="none" w:sz="0" w:space="0" w:color="auto"/>
                <w:left w:val="none" w:sz="0" w:space="0" w:color="auto"/>
                <w:bottom w:val="none" w:sz="0" w:space="0" w:color="auto"/>
                <w:right w:val="none" w:sz="0" w:space="0" w:color="auto"/>
              </w:divBdr>
            </w:div>
            <w:div w:id="1412852480">
              <w:marLeft w:val="0"/>
              <w:marRight w:val="0"/>
              <w:marTop w:val="0"/>
              <w:marBottom w:val="0"/>
              <w:divBdr>
                <w:top w:val="none" w:sz="0" w:space="0" w:color="auto"/>
                <w:left w:val="none" w:sz="0" w:space="0" w:color="auto"/>
                <w:bottom w:val="none" w:sz="0" w:space="0" w:color="auto"/>
                <w:right w:val="none" w:sz="0" w:space="0" w:color="auto"/>
              </w:divBdr>
            </w:div>
            <w:div w:id="1566139658">
              <w:marLeft w:val="0"/>
              <w:marRight w:val="0"/>
              <w:marTop w:val="0"/>
              <w:marBottom w:val="0"/>
              <w:divBdr>
                <w:top w:val="none" w:sz="0" w:space="0" w:color="auto"/>
                <w:left w:val="none" w:sz="0" w:space="0" w:color="auto"/>
                <w:bottom w:val="none" w:sz="0" w:space="0" w:color="auto"/>
                <w:right w:val="none" w:sz="0" w:space="0" w:color="auto"/>
              </w:divBdr>
            </w:div>
            <w:div w:id="1606690581">
              <w:marLeft w:val="0"/>
              <w:marRight w:val="0"/>
              <w:marTop w:val="0"/>
              <w:marBottom w:val="0"/>
              <w:divBdr>
                <w:top w:val="none" w:sz="0" w:space="0" w:color="auto"/>
                <w:left w:val="none" w:sz="0" w:space="0" w:color="auto"/>
                <w:bottom w:val="none" w:sz="0" w:space="0" w:color="auto"/>
                <w:right w:val="none" w:sz="0" w:space="0" w:color="auto"/>
              </w:divBdr>
            </w:div>
            <w:div w:id="1657296522">
              <w:marLeft w:val="0"/>
              <w:marRight w:val="0"/>
              <w:marTop w:val="0"/>
              <w:marBottom w:val="0"/>
              <w:divBdr>
                <w:top w:val="none" w:sz="0" w:space="0" w:color="auto"/>
                <w:left w:val="none" w:sz="0" w:space="0" w:color="auto"/>
                <w:bottom w:val="none" w:sz="0" w:space="0" w:color="auto"/>
                <w:right w:val="none" w:sz="0" w:space="0" w:color="auto"/>
              </w:divBdr>
            </w:div>
            <w:div w:id="1681159675">
              <w:marLeft w:val="0"/>
              <w:marRight w:val="0"/>
              <w:marTop w:val="0"/>
              <w:marBottom w:val="0"/>
              <w:divBdr>
                <w:top w:val="none" w:sz="0" w:space="0" w:color="auto"/>
                <w:left w:val="none" w:sz="0" w:space="0" w:color="auto"/>
                <w:bottom w:val="none" w:sz="0" w:space="0" w:color="auto"/>
                <w:right w:val="none" w:sz="0" w:space="0" w:color="auto"/>
              </w:divBdr>
            </w:div>
            <w:div w:id="1881630406">
              <w:marLeft w:val="0"/>
              <w:marRight w:val="0"/>
              <w:marTop w:val="0"/>
              <w:marBottom w:val="0"/>
              <w:divBdr>
                <w:top w:val="none" w:sz="0" w:space="0" w:color="auto"/>
                <w:left w:val="none" w:sz="0" w:space="0" w:color="auto"/>
                <w:bottom w:val="none" w:sz="0" w:space="0" w:color="auto"/>
                <w:right w:val="none" w:sz="0" w:space="0" w:color="auto"/>
              </w:divBdr>
            </w:div>
            <w:div w:id="19764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006">
      <w:bodyDiv w:val="1"/>
      <w:marLeft w:val="0"/>
      <w:marRight w:val="0"/>
      <w:marTop w:val="0"/>
      <w:marBottom w:val="0"/>
      <w:divBdr>
        <w:top w:val="none" w:sz="0" w:space="0" w:color="auto"/>
        <w:left w:val="none" w:sz="0" w:space="0" w:color="auto"/>
        <w:bottom w:val="none" w:sz="0" w:space="0" w:color="auto"/>
        <w:right w:val="none" w:sz="0" w:space="0" w:color="auto"/>
      </w:divBdr>
    </w:div>
    <w:div w:id="1367217956">
      <w:bodyDiv w:val="1"/>
      <w:marLeft w:val="0"/>
      <w:marRight w:val="0"/>
      <w:marTop w:val="0"/>
      <w:marBottom w:val="0"/>
      <w:divBdr>
        <w:top w:val="none" w:sz="0" w:space="0" w:color="auto"/>
        <w:left w:val="none" w:sz="0" w:space="0" w:color="auto"/>
        <w:bottom w:val="none" w:sz="0" w:space="0" w:color="auto"/>
        <w:right w:val="none" w:sz="0" w:space="0" w:color="auto"/>
      </w:divBdr>
    </w:div>
    <w:div w:id="1404718212">
      <w:bodyDiv w:val="1"/>
      <w:marLeft w:val="0"/>
      <w:marRight w:val="0"/>
      <w:marTop w:val="0"/>
      <w:marBottom w:val="0"/>
      <w:divBdr>
        <w:top w:val="none" w:sz="0" w:space="0" w:color="auto"/>
        <w:left w:val="none" w:sz="0" w:space="0" w:color="auto"/>
        <w:bottom w:val="none" w:sz="0" w:space="0" w:color="auto"/>
        <w:right w:val="none" w:sz="0" w:space="0" w:color="auto"/>
      </w:divBdr>
    </w:div>
    <w:div w:id="1416514105">
      <w:bodyDiv w:val="1"/>
      <w:marLeft w:val="0"/>
      <w:marRight w:val="0"/>
      <w:marTop w:val="0"/>
      <w:marBottom w:val="0"/>
      <w:divBdr>
        <w:top w:val="none" w:sz="0" w:space="0" w:color="auto"/>
        <w:left w:val="none" w:sz="0" w:space="0" w:color="auto"/>
        <w:bottom w:val="none" w:sz="0" w:space="0" w:color="auto"/>
        <w:right w:val="none" w:sz="0" w:space="0" w:color="auto"/>
      </w:divBdr>
      <w:divsChild>
        <w:div w:id="895967151">
          <w:marLeft w:val="0"/>
          <w:marRight w:val="0"/>
          <w:marTop w:val="0"/>
          <w:marBottom w:val="0"/>
          <w:divBdr>
            <w:top w:val="none" w:sz="0" w:space="0" w:color="auto"/>
            <w:left w:val="none" w:sz="0" w:space="0" w:color="auto"/>
            <w:bottom w:val="none" w:sz="0" w:space="0" w:color="auto"/>
            <w:right w:val="none" w:sz="0" w:space="0" w:color="auto"/>
          </w:divBdr>
          <w:divsChild>
            <w:div w:id="8474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61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spitogatos.g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scikit-learn.org/stable/modules/cross_validation.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FDF984A96D9B140BC345974EDAB6B2B" ma:contentTypeVersion="5" ma:contentTypeDescription="Create a new document." ma:contentTypeScope="" ma:versionID="bb0a5288595fdc8870247c7bf23837ae">
  <xsd:schema xmlns:xsd="http://www.w3.org/2001/XMLSchema" xmlns:xs="http://www.w3.org/2001/XMLSchema" xmlns:p="http://schemas.microsoft.com/office/2006/metadata/properties" xmlns:ns3="9b0be563-cc21-4d25-926e-691278bda786" targetNamespace="http://schemas.microsoft.com/office/2006/metadata/properties" ma:root="true" ma:fieldsID="381861b3d2bc978fe0b24efc5d821b76" ns3:_="">
    <xsd:import namespace="9b0be563-cc21-4d25-926e-691278bda786"/>
    <xsd:element name="properties">
      <xsd:complexType>
        <xsd:sequence>
          <xsd:element name="documentManagement">
            <xsd:complexType>
              <xsd:all>
                <xsd:element ref="ns3:MediaServiceMetadata" minOccurs="0"/>
                <xsd:element ref="ns3:MediaServiceFastMetadata" minOccurs="0"/>
                <xsd:element ref="ns3:_activity"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0be563-cc21-4d25-926e-691278bda7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1Σέ11</b:Tag>
    <b:SourceType>Book</b:SourceType>
    <b:Guid>{869BD67E-0622-4A23-9673-C8B4BAC55F82}</b:Guid>
    <b:Author>
      <b:Author>
        <b:NameList>
          <b:Person>
            <b:Last>Θεοδωρίδης</b:Last>
            <b:First>[1]</b:First>
            <b:Middle>Σέργιος</b:Middle>
          </b:Person>
          <b:Person>
            <b:Last>Πικράκης</b:Last>
            <b:First>Άγγελος</b:First>
          </b:Person>
          <b:Person>
            <b:Last>Κουτρούμπας</b:Last>
            <b:First>Κωνσταντίνος</b:First>
          </b:Person>
          <b:Person>
            <b:Last>Κάβουρας</b:Last>
            <b:First>Διονύσης</b:First>
          </b:Person>
        </b:NameList>
      </b:Author>
    </b:Author>
    <b:Title>ΕΙΣΑΓΩΓΗ ΣΤΗΝ ΑΝΑΓΝΩΡΙΣΗ ΠΡΟΤΥΠΩΝ MATLAB </b:Title>
    <b:Year>2011</b:Year>
    <b:Publisher>ΙΑΤΡΙΚΕΣ ΕΚΔΟΣΕΙΣ Π. Χ. ΠΑΣΧΑΛΙΔΗΣ</b:Publishe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9b0be563-cc21-4d25-926e-691278bda786" xsi:nil="true"/>
  </documentManagement>
</p:properties>
</file>

<file path=customXml/itemProps1.xml><?xml version="1.0" encoding="utf-8"?>
<ds:datastoreItem xmlns:ds="http://schemas.openxmlformats.org/officeDocument/2006/customXml" ds:itemID="{421488D5-0455-443A-BF73-8E4E62377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0be563-cc21-4d25-926e-691278bda7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B38F41-997E-48FC-86F6-CD293E2EB319}">
  <ds:schemaRefs>
    <ds:schemaRef ds:uri="http://schemas.microsoft.com/sharepoint/v3/contenttype/forms"/>
  </ds:schemaRefs>
</ds:datastoreItem>
</file>

<file path=customXml/itemProps3.xml><?xml version="1.0" encoding="utf-8"?>
<ds:datastoreItem xmlns:ds="http://schemas.openxmlformats.org/officeDocument/2006/customXml" ds:itemID="{70F2022A-D7C0-4C45-AD1F-343A0B94056A}">
  <ds:schemaRefs>
    <ds:schemaRef ds:uri="http://schemas.openxmlformats.org/officeDocument/2006/bibliography"/>
  </ds:schemaRefs>
</ds:datastoreItem>
</file>

<file path=customXml/itemProps4.xml><?xml version="1.0" encoding="utf-8"?>
<ds:datastoreItem xmlns:ds="http://schemas.openxmlformats.org/officeDocument/2006/customXml" ds:itemID="{CED90D04-0E3F-422A-B9F5-F9AFF91E6E71}">
  <ds:schemaRefs>
    <ds:schemaRef ds:uri="http://schemas.microsoft.com/office/2006/metadata/properties"/>
    <ds:schemaRef ds:uri="http://schemas.microsoft.com/office/2006/documentManagement/types"/>
    <ds:schemaRef ds:uri="9b0be563-cc21-4d25-926e-691278bda786"/>
    <ds:schemaRef ds:uri="http://purl.org/dc/dcmitype/"/>
    <ds:schemaRef ds:uri="http://schemas.openxmlformats.org/package/2006/metadata/core-properties"/>
    <ds:schemaRef ds:uri="http://schemas.microsoft.com/office/infopath/2007/PartnerControls"/>
    <ds:schemaRef ds:uri="http://purl.org/dc/elements/1.1/"/>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2226</Words>
  <Characters>12691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Κώστας Κούκος</dc:creator>
  <cp:keywords/>
  <dc:description/>
  <cp:lastModifiedBy>IOAN KROITOR KATARTZIOU</cp:lastModifiedBy>
  <cp:revision>2</cp:revision>
  <dcterms:created xsi:type="dcterms:W3CDTF">2024-05-29T19:58:00Z</dcterms:created>
  <dcterms:modified xsi:type="dcterms:W3CDTF">2024-05-29T19:58:00Z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0x0101009FDF984A96D9B140BC345974EDAB6B2B</vt:lpwstr>
  </property>
</Properties>
</file>